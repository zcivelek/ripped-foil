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818D95" w14:textId="77777777" w:rsidR="0055414B" w:rsidRDefault="00760C63">
      <w:pPr>
        <w:pStyle w:val="Title"/>
      </w:pPr>
      <w:r>
        <w:t>Ripped Foil - Children</w:t>
      </w:r>
    </w:p>
    <w:p w14:paraId="20216613" w14:textId="77777777" w:rsidR="0055414B" w:rsidRDefault="00760C63">
      <w:pPr>
        <w:pStyle w:val="Author"/>
      </w:pPr>
      <w:r>
        <w:t>Zeynep Civelek</w:t>
      </w:r>
    </w:p>
    <w:p w14:paraId="3C55A252" w14:textId="77777777" w:rsidR="0055414B" w:rsidRDefault="00D62C18">
      <w:pPr>
        <w:pStyle w:val="Date"/>
      </w:pPr>
      <w:r>
        <w:t>June 3</w:t>
      </w:r>
      <w:r w:rsidR="00760C63">
        <w:t>0, 2020</w:t>
      </w:r>
    </w:p>
    <w:p w14:paraId="3C40FF34" w14:textId="77777777" w:rsidR="0055414B" w:rsidRDefault="00760C63">
      <w:pPr>
        <w:pStyle w:val="Heading2"/>
      </w:pPr>
      <w:bookmarkStart w:id="0" w:name="exploring-the-data"/>
      <w:bookmarkEnd w:id="0"/>
      <w:r>
        <w:t>Exploring the data</w:t>
      </w:r>
    </w:p>
    <w:p w14:paraId="248B3872" w14:textId="77777777" w:rsidR="0055414B" w:rsidRDefault="00760C63">
      <w:pPr>
        <w:pStyle w:val="FirstParagraph"/>
      </w:pPr>
      <w:r>
        <w:t>The structure of the data is shown below with all the variable names and levels of measurement.</w:t>
      </w:r>
    </w:p>
    <w:p w14:paraId="0C013CFE" w14:textId="77777777" w:rsidR="0055414B" w:rsidRDefault="00760C63">
      <w:pPr>
        <w:pStyle w:val="SourceCode"/>
      </w:pPr>
      <w:r>
        <w:rPr>
          <w:rStyle w:val="VerbatimChar"/>
        </w:rPr>
        <w:t>## 'data.frame':    1088 obs. of  15 variables:</w:t>
      </w:r>
      <w:r>
        <w:br/>
      </w:r>
      <w:r>
        <w:rPr>
          <w:rStyle w:val="VerbatimChar"/>
        </w:rPr>
        <w:t>##  $ id       : Factor w/ 68 levels "14","15","16",..: 1 1 1 1 1 1 1 1 1 1 ...</w:t>
      </w:r>
      <w:r>
        <w:br/>
      </w:r>
      <w:r>
        <w:rPr>
          <w:rStyle w:val="VerbatimChar"/>
        </w:rPr>
        <w:t>##  $ age      : Factor w/ 3 levels "3","4","5": 3 3 3 3 3 3 3 3 3 3 ...</w:t>
      </w:r>
      <w:r>
        <w:br/>
      </w:r>
      <w:r>
        <w:rPr>
          <w:rStyle w:val="VerbatimChar"/>
        </w:rPr>
        <w:t>##  $ agemonths: num  62.9 62.9 62.9 62.9 62.9 ...</w:t>
      </w:r>
      <w:r>
        <w:br/>
      </w:r>
      <w:r>
        <w:rPr>
          <w:rStyle w:val="VerbatimChar"/>
        </w:rPr>
        <w:t>##  $ ageyears : num  5.24 5.24 5.24 5.24 5.24 ...</w:t>
      </w:r>
      <w:r>
        <w:br/>
      </w:r>
      <w:r>
        <w:rPr>
          <w:rStyle w:val="VerbatimChar"/>
        </w:rPr>
        <w:t>##  $ agecat   : Factor w/ 3 levels "five","four",..: 1 1 1 1 1 1 1 1 1 1 ...</w:t>
      </w:r>
      <w:r>
        <w:br/>
      </w:r>
      <w:r>
        <w:rPr>
          <w:rStyle w:val="VerbatimChar"/>
        </w:rPr>
        <w:t>##  $ sex      : Factor w/ 2 levels "1","2": 1 1 1 1 1 1 1 1 1 1 ...</w:t>
      </w:r>
      <w:r>
        <w:br/>
      </w:r>
      <w:r>
        <w:rPr>
          <w:rStyle w:val="VerbatimChar"/>
        </w:rPr>
        <w:t>##  $ order    : Factor w/ 2 levels "penfirst","stickerfirst": 1 1 1 1 1 1 1 1 1 1 ...</w:t>
      </w:r>
      <w:r>
        <w:br/>
      </w:r>
      <w:r>
        <w:rPr>
          <w:rStyle w:val="VerbatimChar"/>
        </w:rPr>
        <w:t>##  $ boxtype  : Factor w/ 2 levels "blue-right","pink-right": 1 1 1 1 1 1 1 1 1 1 ...</w:t>
      </w:r>
      <w:r>
        <w:br/>
      </w:r>
      <w:r>
        <w:rPr>
          <w:rStyle w:val="VerbatimChar"/>
        </w:rPr>
        <w:t>##  $ trialtype: Factor w/ 2 levels "pen","sticker": 1 1 1 1 1 1 1 1 2 2 ...</w:t>
      </w:r>
      <w:r>
        <w:br/>
      </w:r>
      <w:r>
        <w:rPr>
          <w:rStyle w:val="VerbatimChar"/>
        </w:rPr>
        <w:t>##  $ order2   : int  1 1 1 1 1 1 1 1 2 2 ...</w:t>
      </w:r>
      <w:r>
        <w:br/>
      </w:r>
      <w:r>
        <w:rPr>
          <w:rStyle w:val="VerbatimChar"/>
        </w:rPr>
        <w:t>##  $ order3   : Factor w/ 2 levels "test","transfer": 1 1 1 1 1 1 1 1 2 2 ...</w:t>
      </w:r>
      <w:r>
        <w:br/>
      </w:r>
      <w:r>
        <w:rPr>
          <w:rStyle w:val="VerbatimChar"/>
        </w:rPr>
        <w:t>##  $ trialno  : int  1 2 3 4 5 6 7 8 1 2 ...</w:t>
      </w:r>
      <w:r>
        <w:br/>
      </w:r>
      <w:r>
        <w:rPr>
          <w:rStyle w:val="VerbatimChar"/>
        </w:rPr>
        <w:t>##  $ side     : Factor w/ 2 levels "L","R": 1 2 2 1 2 1 1 2 2 1 ...</w:t>
      </w:r>
      <w:r>
        <w:br/>
      </w:r>
      <w:r>
        <w:rPr>
          <w:rStyle w:val="VerbatimChar"/>
        </w:rPr>
        <w:t>##  $ response : Factor w/ 3 levels "","L","R": 3 2 2 3 2 3 3 2 3 2 ...</w:t>
      </w:r>
      <w:r>
        <w:br/>
      </w:r>
      <w:r>
        <w:rPr>
          <w:rStyle w:val="VerbatimChar"/>
        </w:rPr>
        <w:t>##  $ correct  : int  1 1 1 1 1 1 1 1 1 1 ...</w:t>
      </w:r>
    </w:p>
    <w:p w14:paraId="268D8C01" w14:textId="77777777" w:rsidR="0055414B" w:rsidRDefault="00760C63">
      <w:pPr>
        <w:pStyle w:val="FirstParagraph"/>
      </w:pPr>
      <w:r>
        <w:t>We decided to use age as a continuous variable (age in months) in our main analyses rather than categorical to have more power.The distribution of age:</w:t>
      </w:r>
    </w:p>
    <w:p w14:paraId="1F40D0E4" w14:textId="77777777" w:rsidR="0055414B" w:rsidRDefault="00760C63">
      <w:pPr>
        <w:pStyle w:val="BodyText"/>
      </w:pPr>
      <w:r>
        <w:rPr>
          <w:noProof/>
        </w:rPr>
        <w:drawing>
          <wp:inline distT="0" distB="0" distL="0" distR="0" wp14:anchorId="2ECC13C4" wp14:editId="661F1686">
            <wp:extent cx="2275200" cy="1962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ipchild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0" cy="19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9A7C18" w14:textId="77777777" w:rsidR="0055414B" w:rsidRDefault="00760C63">
      <w:pPr>
        <w:pStyle w:val="BodyText"/>
      </w:pPr>
      <w:r>
        <w:lastRenderedPageBreak/>
        <w:t>Next I aggregated the trial-by-trial data to create one score per child for Test and Transfer phases as well as an overall score so I can check whether they are normally distributed or not.</w:t>
      </w:r>
    </w:p>
    <w:p w14:paraId="05976037" w14:textId="77777777" w:rsidR="0055414B" w:rsidRDefault="00760C63">
      <w:pPr>
        <w:pStyle w:val="Heading2"/>
      </w:pPr>
      <w:bookmarkStart w:id="1" w:name="histograms-for-test-and-transfer-phases-"/>
      <w:bookmarkEnd w:id="1"/>
      <w:r>
        <w:t>Histograms for Test and Transfer Phases and an overall score (ripchild_individual)</w:t>
      </w:r>
    </w:p>
    <w:p w14:paraId="1B52DA00" w14:textId="77777777" w:rsidR="0055414B" w:rsidRDefault="00760C63">
      <w:pPr>
        <w:pStyle w:val="FirstParagraph"/>
      </w:pPr>
      <w:r>
        <w:rPr>
          <w:noProof/>
        </w:rPr>
        <w:drawing>
          <wp:inline distT="0" distB="0" distL="0" distR="0" wp14:anchorId="51B00817" wp14:editId="69334C65">
            <wp:extent cx="2276475" cy="196215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ipchild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726" cy="1962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46790">
        <w:rPr>
          <w:noProof/>
        </w:rPr>
        <w:drawing>
          <wp:inline distT="0" distB="0" distL="0" distR="0" wp14:anchorId="7006AA10" wp14:editId="4AB70CD1">
            <wp:extent cx="2275200" cy="1962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ipchild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0" cy="19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738211" wp14:editId="4951C5B4">
            <wp:extent cx="2275200" cy="19620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ipchild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0" cy="19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81F86F" w14:textId="77777777" w:rsidR="0055414B" w:rsidRDefault="00760C63">
      <w:pPr>
        <w:pStyle w:val="Heading2"/>
      </w:pPr>
      <w:bookmarkStart w:id="2" w:name="the-tests-of-normality-for-test-and-tran"/>
      <w:bookmarkEnd w:id="2"/>
      <w:r>
        <w:t>The tests of normality for Test and Transfer phases as well as for the overall score</w:t>
      </w:r>
    </w:p>
    <w:p w14:paraId="19248A47" w14:textId="77777777" w:rsidR="0055414B" w:rsidRDefault="00760C6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ripchild_individual$correct</w:t>
      </w:r>
      <w:r>
        <w:br/>
      </w:r>
      <w:r>
        <w:rPr>
          <w:rStyle w:val="VerbatimChar"/>
        </w:rPr>
        <w:t>## W = 0.92081, p-value = 0.0003523</w:t>
      </w:r>
    </w:p>
    <w:p w14:paraId="29D97201" w14:textId="77777777" w:rsidR="0055414B" w:rsidRDefault="00760C6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ripchild_test$correct</w:t>
      </w:r>
      <w:r>
        <w:br/>
      </w:r>
      <w:r>
        <w:rPr>
          <w:rStyle w:val="VerbatimChar"/>
        </w:rPr>
        <w:t>## W = 0.86957, p-value = 3.891e-06</w:t>
      </w:r>
    </w:p>
    <w:p w14:paraId="15F74A49" w14:textId="77777777" w:rsidR="0055414B" w:rsidRDefault="00760C6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 ripchild_transfer$correct</w:t>
      </w:r>
      <w:r>
        <w:br/>
      </w:r>
      <w:r>
        <w:rPr>
          <w:rStyle w:val="VerbatimChar"/>
        </w:rPr>
        <w:t>## W = 0.88645, p-value = 1.522e-05</w:t>
      </w:r>
    </w:p>
    <w:p w14:paraId="4AE995A8" w14:textId="77777777" w:rsidR="0055414B" w:rsidRDefault="00760C63">
      <w:pPr>
        <w:pStyle w:val="FirstParagraph"/>
      </w:pPr>
      <w:r>
        <w:t>The Shapiro-Wilk normality tests confirm that the data are not normally distributed for Test and Transfer phases (neither for an overall score).</w:t>
      </w:r>
    </w:p>
    <w:p w14:paraId="7E1F1E47" w14:textId="77777777" w:rsidR="0055414B" w:rsidRDefault="00760C63">
      <w:pPr>
        <w:pStyle w:val="Heading2"/>
      </w:pPr>
      <w:bookmarkStart w:id="3" w:name="below-is-the-how-children-in-different-a"/>
      <w:bookmarkEnd w:id="3"/>
      <w:r>
        <w:t>Below is the how children in different ages perform in test and transfer.</w:t>
      </w:r>
    </w:p>
    <w:p w14:paraId="0AD9783E" w14:textId="77777777" w:rsidR="00046790" w:rsidRDefault="00760C63">
      <w:pPr>
        <w:pStyle w:val="FirstParagraph"/>
      </w:pPr>
      <w:commentRangeStart w:id="4"/>
      <w:r>
        <w:rPr>
          <w:noProof/>
        </w:rPr>
        <w:drawing>
          <wp:inline distT="0" distB="0" distL="0" distR="0" wp14:anchorId="6B88EAB5" wp14:editId="7EA1021C">
            <wp:extent cx="4029075" cy="287655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ipchild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516" cy="2876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4"/>
      <w:r w:rsidR="00003F29">
        <w:rPr>
          <w:rStyle w:val="CommentReference"/>
        </w:rPr>
        <w:commentReference w:id="4"/>
      </w:r>
      <w:r>
        <w:t xml:space="preserve"> </w:t>
      </w:r>
    </w:p>
    <w:p w14:paraId="53E68C1C" w14:textId="77777777" w:rsidR="0055414B" w:rsidRDefault="00760C63">
      <w:pPr>
        <w:pStyle w:val="FirstParagraph"/>
      </w:pPr>
      <w:r>
        <w:t xml:space="preserve">The </w:t>
      </w:r>
      <w:del w:id="5" w:author="Völter Christoph" w:date="2020-07-06T16:57:00Z">
        <w:r w:rsidDel="00003F29">
          <w:delText xml:space="preserve">regression line </w:delText>
        </w:r>
      </w:del>
      <w:ins w:id="6" w:author="Völter Christoph" w:date="2020-07-06T16:57:00Z">
        <w:r w:rsidR="00003F29">
          <w:t xml:space="preserve">model prediction </w:t>
        </w:r>
      </w:ins>
      <w:r>
        <w:t>(with a 95% CI) for the Transfer phase is steeper than the Test phase. Younger children seem to be doing worse in Transfer than in Test.</w:t>
      </w:r>
    </w:p>
    <w:p w14:paraId="4E99E0BE" w14:textId="77777777" w:rsidR="0055414B" w:rsidRDefault="00760C63">
      <w:pPr>
        <w:pStyle w:val="Heading2"/>
      </w:pPr>
      <w:bookmarkStart w:id="7" w:name="preparation-of-the-data-for-running-the-"/>
      <w:bookmarkEnd w:id="7"/>
      <w:r>
        <w:t>Preparation of the data for running the GLMM</w:t>
      </w:r>
    </w:p>
    <w:p w14:paraId="004FB94F" w14:textId="77777777" w:rsidR="00046790" w:rsidRPr="00046790" w:rsidRDefault="00760C63" w:rsidP="00046790">
      <w:pPr>
        <w:pStyle w:val="FirstParagraph"/>
        <w:numPr>
          <w:ilvl w:val="0"/>
          <w:numId w:val="3"/>
        </w:numPr>
      </w:pPr>
      <w:r w:rsidRPr="00046790">
        <w:t>Z-transformations for 'trial no' and 'age in months'</w:t>
      </w:r>
    </w:p>
    <w:p w14:paraId="0D84CED7" w14:textId="77777777" w:rsidR="00046790" w:rsidRPr="00046790" w:rsidRDefault="00760C63" w:rsidP="00046790">
      <w:pPr>
        <w:pStyle w:val="FirstParagraph"/>
        <w:numPr>
          <w:ilvl w:val="0"/>
          <w:numId w:val="3"/>
        </w:numPr>
        <w:rPr>
          <w:i/>
        </w:rPr>
      </w:pPr>
      <w:r>
        <w:rPr>
          <w:i/>
        </w:rPr>
        <w:t xml:space="preserve"> </w:t>
      </w:r>
      <w:r>
        <w:t>Coding dummy variables for tri</w:t>
      </w:r>
      <w:r w:rsidR="00046790">
        <w:t xml:space="preserve">altype, sex and phase (order3) </w:t>
      </w:r>
    </w:p>
    <w:p w14:paraId="3AFFB7FE" w14:textId="77777777" w:rsidR="0055414B" w:rsidRPr="00046790" w:rsidRDefault="00760C63" w:rsidP="00046790">
      <w:pPr>
        <w:pStyle w:val="FirstParagraph"/>
        <w:numPr>
          <w:ilvl w:val="0"/>
          <w:numId w:val="3"/>
        </w:numPr>
        <w:rPr>
          <w:i/>
        </w:rPr>
      </w:pPr>
      <w:r>
        <w:t>Centering the random slope components for these variables.</w:t>
      </w:r>
    </w:p>
    <w:p w14:paraId="7F4261B8" w14:textId="77777777" w:rsidR="0055414B" w:rsidRDefault="00760C63">
      <w:pPr>
        <w:pStyle w:val="Heading2"/>
      </w:pPr>
      <w:bookmarkStart w:id="8" w:name="full-model"/>
      <w:bookmarkEnd w:id="8"/>
      <w:r>
        <w:t>Full model</w:t>
      </w:r>
    </w:p>
    <w:p w14:paraId="30ABC914" w14:textId="77777777" w:rsidR="0055414B" w:rsidRDefault="00760C63">
      <w:pPr>
        <w:pStyle w:val="SourceCode"/>
      </w:pPr>
      <w:r>
        <w:rPr>
          <w:rStyle w:val="NormalTok"/>
        </w:rPr>
        <w:t>contr&lt;-</w:t>
      </w:r>
      <w:r>
        <w:rPr>
          <w:rStyle w:val="KeywordTok"/>
        </w:rPr>
        <w:t>glmerControl</w:t>
      </w:r>
      <w:r>
        <w:rPr>
          <w:rStyle w:val="NormalTok"/>
        </w:rPr>
        <w:t>(</w:t>
      </w:r>
      <w:r>
        <w:rPr>
          <w:rStyle w:val="DataTypeTok"/>
        </w:rPr>
        <w:t>optimizer=</w:t>
      </w:r>
      <w:r>
        <w:rPr>
          <w:rStyle w:val="StringTok"/>
        </w:rPr>
        <w:t>"bobyqa"</w:t>
      </w:r>
      <w:r>
        <w:rPr>
          <w:rStyle w:val="NormalTok"/>
        </w:rPr>
        <w:t xml:space="preserve">, 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full&lt;-</w:t>
      </w:r>
      <w:r>
        <w:rPr>
          <w:rStyle w:val="KeywordTok"/>
        </w:rPr>
        <w:t>glmer</w:t>
      </w:r>
      <w:r>
        <w:rPr>
          <w:rStyle w:val="NormalTok"/>
        </w:rPr>
        <w:t>(correct ~</w:t>
      </w:r>
      <w:r>
        <w:rPr>
          <w:rStyle w:val="StringTok"/>
        </w:rPr>
        <w:t xml:space="preserve"> </w:t>
      </w:r>
      <w:r>
        <w:rPr>
          <w:rStyle w:val="NormalTok"/>
        </w:rPr>
        <w:t>trialtype*order3+z.trialno+z.age*order3+sex+(</w:t>
      </w:r>
      <w:r>
        <w:rPr>
          <w:rStyle w:val="DecValTok"/>
        </w:rPr>
        <w:t>1</w:t>
      </w:r>
      <w:r>
        <w:rPr>
          <w:rStyle w:val="NormalTok"/>
        </w:rPr>
        <w:t>|id)+(</w:t>
      </w:r>
      <w:r>
        <w:rPr>
          <w:rStyle w:val="DecValTok"/>
        </w:rPr>
        <w:t>0</w:t>
      </w:r>
      <w:r>
        <w:rPr>
          <w:rStyle w:val="NormalTok"/>
        </w:rPr>
        <w:t>+z.trialno+order3.transfer.c+trialtype.sticker.c|id),</w:t>
      </w:r>
      <w:r>
        <w:rPr>
          <w:rStyle w:val="DataTypeTok"/>
        </w:rPr>
        <w:t>data=</w:t>
      </w:r>
      <w:r>
        <w:rPr>
          <w:rStyle w:val="NormalTok"/>
        </w:rPr>
        <w:t xml:space="preserve">ripchild, </w:t>
      </w:r>
      <w:r>
        <w:rPr>
          <w:rStyle w:val="DataTypeTok"/>
        </w:rPr>
        <w:t>family=</w:t>
      </w:r>
      <w:r>
        <w:rPr>
          <w:rStyle w:val="NormalTok"/>
        </w:rPr>
        <w:t xml:space="preserve">binomial, </w:t>
      </w:r>
      <w:r>
        <w:rPr>
          <w:rStyle w:val="DataTypeTok"/>
        </w:rPr>
        <w:t>control=</w:t>
      </w:r>
      <w:r>
        <w:rPr>
          <w:rStyle w:val="NormalTok"/>
        </w:rPr>
        <w:t>contr)</w:t>
      </w:r>
    </w:p>
    <w:p w14:paraId="494DDA35" w14:textId="77777777" w:rsidR="0055414B" w:rsidRDefault="00760C63">
      <w:pPr>
        <w:pStyle w:val="SourceCode"/>
      </w:pPr>
      <w:r>
        <w:rPr>
          <w:rStyle w:val="VerbatimChar"/>
        </w:rPr>
        <w:t>## boundary (singular) fit: see ?isSingular</w:t>
      </w:r>
    </w:p>
    <w:p w14:paraId="4AB90A34" w14:textId="77777777" w:rsidR="0055414B" w:rsidRDefault="00760C63">
      <w:pPr>
        <w:pStyle w:val="FirstParagraph"/>
      </w:pPr>
      <w:r>
        <w:t>The full model does not include box type (the location of the blue/pink box) as a random effect anymore due to convergence issues. But there is a singular fit warning here as you can see.</w:t>
      </w:r>
    </w:p>
    <w:p w14:paraId="37C95CC2" w14:textId="77777777" w:rsidR="0055414B" w:rsidRDefault="00760C63">
      <w:pPr>
        <w:pStyle w:val="Heading2"/>
      </w:pPr>
      <w:bookmarkStart w:id="9" w:name="model-assumptions"/>
      <w:bookmarkEnd w:id="9"/>
      <w:r>
        <w:lastRenderedPageBreak/>
        <w:t>Model assumptions</w:t>
      </w:r>
    </w:p>
    <w:p w14:paraId="42F85F95" w14:textId="77777777" w:rsidR="0055414B" w:rsidRDefault="00760C63">
      <w:pPr>
        <w:pStyle w:val="Heading4"/>
      </w:pPr>
      <w:bookmarkStart w:id="10" w:name="distribution-of-random-effects"/>
      <w:bookmarkEnd w:id="10"/>
      <w:r>
        <w:t>Distribution of random effects</w:t>
      </w:r>
    </w:p>
    <w:p w14:paraId="4D77C08D" w14:textId="77777777" w:rsidR="0055414B" w:rsidRDefault="00760C63">
      <w:pPr>
        <w:pStyle w:val="FirstParagraph"/>
      </w:pPr>
      <w:r>
        <w:rPr>
          <w:noProof/>
        </w:rPr>
        <w:drawing>
          <wp:inline distT="0" distB="0" distL="0" distR="0" wp14:anchorId="7492E573" wp14:editId="427958F9">
            <wp:extent cx="3295650" cy="25908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ipchild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013" cy="2591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22D0DF" w14:textId="77777777" w:rsidR="0055414B" w:rsidRDefault="00760C63">
      <w:pPr>
        <w:pStyle w:val="Heading4"/>
      </w:pPr>
      <w:bookmarkStart w:id="11" w:name="model-stability"/>
      <w:bookmarkEnd w:id="11"/>
      <w:r>
        <w:t>Model stability</w:t>
      </w:r>
    </w:p>
    <w:p w14:paraId="00B3A0DB" w14:textId="77777777" w:rsidR="0055414B" w:rsidRDefault="00760C63">
      <w:pPr>
        <w:pStyle w:val="SourceCode"/>
      </w:pPr>
      <w:r>
        <w:rPr>
          <w:rStyle w:val="VerbatimChar"/>
        </w:rPr>
        <w:t>## [1] "please carefully evaluate whether the result makes sense, and if not, please contact me"</w:t>
      </w:r>
    </w:p>
    <w:p w14:paraId="062E9AA0" w14:textId="77777777" w:rsidR="0055414B" w:rsidRDefault="00760C63">
      <w:pPr>
        <w:pStyle w:val="SourceCode"/>
      </w:pPr>
      <w:r>
        <w:rPr>
          <w:rStyle w:val="VerbatimChar"/>
        </w:rPr>
        <w:t>## boundary (singular) fit: see ?isSingular</w:t>
      </w:r>
      <w:r>
        <w:br/>
      </w:r>
    </w:p>
    <w:p w14:paraId="44EE8DEB" w14:textId="77777777" w:rsidR="0055414B" w:rsidRDefault="00760C63">
      <w:pPr>
        <w:pStyle w:val="FirstParagraph"/>
      </w:pPr>
      <w:r>
        <w:rPr>
          <w:noProof/>
        </w:rPr>
        <w:drawing>
          <wp:inline distT="0" distB="0" distL="0" distR="0" wp14:anchorId="44572D63" wp14:editId="5F74FC24">
            <wp:extent cx="3571875" cy="2638425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ipchild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269" cy="2638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C752A3" w14:textId="77777777" w:rsidR="0055414B" w:rsidRDefault="00760C63">
      <w:pPr>
        <w:pStyle w:val="Heading4"/>
      </w:pPr>
      <w:bookmarkStart w:id="12" w:name="multicollinearity"/>
      <w:bookmarkEnd w:id="12"/>
      <w:r>
        <w:t>Multicollinearity</w:t>
      </w:r>
    </w:p>
    <w:p w14:paraId="0FB9FEC6" w14:textId="77777777" w:rsidR="0055414B" w:rsidRDefault="00760C63">
      <w:pPr>
        <w:pStyle w:val="SourceCode"/>
      </w:pPr>
      <w:r>
        <w:rPr>
          <w:rStyle w:val="VerbatimChar"/>
        </w:rPr>
        <w:t xml:space="preserve">##        trialtype           order3        z.trialno            z.age </w:t>
      </w:r>
      <w:r>
        <w:br/>
      </w:r>
      <w:r>
        <w:rPr>
          <w:rStyle w:val="VerbatimChar"/>
        </w:rPr>
        <w:t xml:space="preserve">##            2.004            2.004            1.000            2.021 </w:t>
      </w:r>
      <w:r>
        <w:br/>
      </w:r>
      <w:r>
        <w:rPr>
          <w:rStyle w:val="VerbatimChar"/>
        </w:rPr>
        <w:t xml:space="preserve">##              sex trialtype:order3     order3:z.age </w:t>
      </w:r>
      <w:r>
        <w:br/>
      </w:r>
      <w:r>
        <w:rPr>
          <w:rStyle w:val="VerbatimChar"/>
        </w:rPr>
        <w:t>##            1.025            3.011            2.000</w:t>
      </w:r>
    </w:p>
    <w:p w14:paraId="6D6FB750" w14:textId="77777777" w:rsidR="0055414B" w:rsidRDefault="00760C63">
      <w:pPr>
        <w:pStyle w:val="Heading4"/>
      </w:pPr>
      <w:bookmarkStart w:id="13" w:name="overdispersion"/>
      <w:bookmarkEnd w:id="13"/>
      <w:r>
        <w:lastRenderedPageBreak/>
        <w:t>Overdispersion</w:t>
      </w:r>
    </w:p>
    <w:p w14:paraId="71D8598B" w14:textId="77777777" w:rsidR="0055414B" w:rsidRDefault="00760C63">
      <w:pPr>
        <w:pStyle w:val="SourceCode"/>
      </w:pPr>
      <w:r>
        <w:rPr>
          <w:rStyle w:val="VerbatimChar"/>
        </w:rPr>
        <w:t>##     chisq   df P dispersion.parameter</w:t>
      </w:r>
      <w:r>
        <w:br/>
      </w:r>
      <w:r>
        <w:rPr>
          <w:rStyle w:val="VerbatimChar"/>
        </w:rPr>
        <w:t>## 1 814.953 1073 1            0.7595088</w:t>
      </w:r>
    </w:p>
    <w:p w14:paraId="13F00F7A" w14:textId="77777777" w:rsidR="0055414B" w:rsidRDefault="00760C63">
      <w:pPr>
        <w:pStyle w:val="FirstParagraph"/>
      </w:pPr>
      <w:r>
        <w:t>None of these seem to show a problem- although not sure how to interpret stability.</w:t>
      </w:r>
      <w:r w:rsidR="00046790">
        <w:t xml:space="preserve"> I can provide more info on </w:t>
      </w:r>
      <w:commentRangeStart w:id="14"/>
      <w:r w:rsidR="00046790">
        <w:t>that</w:t>
      </w:r>
      <w:commentRangeEnd w:id="14"/>
      <w:r w:rsidR="00003F29">
        <w:rPr>
          <w:rStyle w:val="CommentReference"/>
        </w:rPr>
        <w:commentReference w:id="14"/>
      </w:r>
      <w:r w:rsidR="00046790">
        <w:t>.</w:t>
      </w:r>
    </w:p>
    <w:p w14:paraId="7B8E7709" w14:textId="77777777" w:rsidR="0055414B" w:rsidRDefault="00760C63">
      <w:pPr>
        <w:pStyle w:val="Heading2"/>
      </w:pPr>
      <w:bookmarkStart w:id="15" w:name="null-model"/>
      <w:bookmarkEnd w:id="15"/>
      <w:r>
        <w:t>Null model</w:t>
      </w:r>
    </w:p>
    <w:p w14:paraId="23798B8F" w14:textId="77777777" w:rsidR="0055414B" w:rsidRDefault="00760C63">
      <w:pPr>
        <w:pStyle w:val="SourceCode"/>
      </w:pPr>
      <w:r>
        <w:rPr>
          <w:rStyle w:val="NormalTok"/>
        </w:rPr>
        <w:t>null&lt;-</w:t>
      </w:r>
      <w:r>
        <w:rPr>
          <w:rStyle w:val="KeywordTok"/>
        </w:rPr>
        <w:t>glmer</w:t>
      </w:r>
      <w:r>
        <w:rPr>
          <w:rStyle w:val="NormalTok"/>
        </w:rPr>
        <w:t>(correct~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+(</w:t>
      </w:r>
      <w:r>
        <w:rPr>
          <w:rStyle w:val="DecValTok"/>
        </w:rPr>
        <w:t>1</w:t>
      </w:r>
      <w:r>
        <w:rPr>
          <w:rStyle w:val="NormalTok"/>
        </w:rPr>
        <w:t>|id)+(</w:t>
      </w:r>
      <w:r>
        <w:rPr>
          <w:rStyle w:val="DecValTok"/>
        </w:rPr>
        <w:t>0</w:t>
      </w:r>
      <w:r>
        <w:rPr>
          <w:rStyle w:val="NormalTok"/>
        </w:rPr>
        <w:t>+z.trialno+order3.transfer.c+trialtype.sticker.c|id),</w:t>
      </w:r>
      <w:r>
        <w:rPr>
          <w:rStyle w:val="DataTypeTok"/>
        </w:rPr>
        <w:t>data=</w:t>
      </w:r>
      <w:r>
        <w:rPr>
          <w:rStyle w:val="NormalTok"/>
        </w:rPr>
        <w:t xml:space="preserve">ripchild, </w:t>
      </w:r>
      <w:r>
        <w:rPr>
          <w:rStyle w:val="DataTypeTok"/>
        </w:rPr>
        <w:t>family=</w:t>
      </w:r>
      <w:r>
        <w:rPr>
          <w:rStyle w:val="NormalTok"/>
        </w:rPr>
        <w:t xml:space="preserve">binomial, </w:t>
      </w:r>
      <w:r>
        <w:rPr>
          <w:rStyle w:val="DataTypeTok"/>
        </w:rPr>
        <w:t>control=</w:t>
      </w:r>
      <w:r>
        <w:rPr>
          <w:rStyle w:val="NormalTok"/>
        </w:rPr>
        <w:t>contr)</w:t>
      </w:r>
    </w:p>
    <w:p w14:paraId="08EBA706" w14:textId="77777777" w:rsidR="0055414B" w:rsidRDefault="00760C63">
      <w:pPr>
        <w:pStyle w:val="SourceCode"/>
      </w:pPr>
      <w:r>
        <w:rPr>
          <w:rStyle w:val="VerbatimChar"/>
        </w:rPr>
        <w:t>## boundary (singular) fit: see ?isSingular</w:t>
      </w:r>
    </w:p>
    <w:p w14:paraId="53733BE3" w14:textId="77777777" w:rsidR="0055414B" w:rsidRDefault="00760C63">
      <w:pPr>
        <w:pStyle w:val="Heading2"/>
      </w:pPr>
      <w:bookmarkStart w:id="16" w:name="full-and-null-comparison"/>
      <w:bookmarkEnd w:id="16"/>
      <w:r>
        <w:t>Full and Null comparison</w:t>
      </w:r>
    </w:p>
    <w:p w14:paraId="06CD61D7" w14:textId="77777777" w:rsidR="0055414B" w:rsidRDefault="00760C63">
      <w:pPr>
        <w:pStyle w:val="SourceCode"/>
      </w:pPr>
      <w:r>
        <w:rPr>
          <w:rStyle w:val="VerbatimChar"/>
        </w:rPr>
        <w:t>## Data: ripchild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null: correct ~ 1 + (1 | id) + (0 + z.trialno + order3.transfer.c + </w:t>
      </w:r>
      <w:r>
        <w:br/>
      </w:r>
      <w:r>
        <w:rPr>
          <w:rStyle w:val="VerbatimChar"/>
        </w:rPr>
        <w:t>## null:     trialtype.sticker.c | id)</w:t>
      </w:r>
      <w:r>
        <w:br/>
      </w:r>
      <w:r>
        <w:rPr>
          <w:rStyle w:val="VerbatimChar"/>
        </w:rPr>
        <w:t xml:space="preserve">## full: correct ~ trialtype * order3 + z.trialno + z.age * order3 + sex + </w:t>
      </w:r>
      <w:r>
        <w:br/>
      </w:r>
      <w:r>
        <w:rPr>
          <w:rStyle w:val="VerbatimChar"/>
        </w:rPr>
        <w:t xml:space="preserve">## full:     (1 | id) + (0 + z.trialno + order3.transfer.c + trialtype.sticker.c | </w:t>
      </w:r>
      <w:r>
        <w:br/>
      </w:r>
      <w:r>
        <w:rPr>
          <w:rStyle w:val="VerbatimChar"/>
        </w:rPr>
        <w:t>## full:     id)</w:t>
      </w:r>
      <w:r>
        <w:br/>
      </w:r>
      <w:r>
        <w:rPr>
          <w:rStyle w:val="VerbatimChar"/>
        </w:rPr>
        <w:t xml:space="preserve">##      npar    AIC    BIC  logLik deviance  Chisq Df Pr(&gt;Chisq)    </w:t>
      </w:r>
      <w:r>
        <w:br/>
      </w:r>
      <w:r>
        <w:rPr>
          <w:rStyle w:val="VerbatimChar"/>
        </w:rPr>
        <w:t xml:space="preserve">## null    8 1121.8 1161.8 -552.91   1105.8                         </w:t>
      </w:r>
      <w:r>
        <w:br/>
      </w:r>
      <w:r>
        <w:rPr>
          <w:rStyle w:val="VerbatimChar"/>
        </w:rPr>
        <w:t>## full   15 1100.2 1175.1 -535.09   1070.2 35.646  7 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102F1793" w14:textId="77777777" w:rsidR="0055414B" w:rsidRDefault="00760C63">
      <w:pPr>
        <w:pStyle w:val="FirstParagraph"/>
      </w:pPr>
      <w:r>
        <w:t>The full model is significantly different than the null model.</w:t>
      </w:r>
    </w:p>
    <w:p w14:paraId="79A82B28" w14:textId="77777777" w:rsidR="0055414B" w:rsidRDefault="00760C63">
      <w:pPr>
        <w:pStyle w:val="Heading2"/>
      </w:pPr>
      <w:bookmarkStart w:id="17" w:name="model-output"/>
      <w:bookmarkEnd w:id="17"/>
      <w:r>
        <w:t>Model output</w:t>
      </w:r>
    </w:p>
    <w:p w14:paraId="438C85AF" w14:textId="77777777" w:rsidR="0055414B" w:rsidRDefault="00760C63">
      <w:pPr>
        <w:pStyle w:val="Heading4"/>
      </w:pPr>
      <w:bookmarkStart w:id="18" w:name="coefficients"/>
      <w:bookmarkEnd w:id="18"/>
      <w:r>
        <w:t>Coefficients</w:t>
      </w:r>
    </w:p>
    <w:p w14:paraId="00F150A3" w14:textId="77777777" w:rsidR="0055414B" w:rsidRDefault="00760C63">
      <w:pPr>
        <w:pStyle w:val="SourceCode"/>
      </w:pPr>
      <w:r>
        <w:rPr>
          <w:rStyle w:val="VerbatimChar"/>
        </w:rPr>
        <w:t>##                                 Estimate Std. Error z value Pr(&gt;|z|)</w:t>
      </w:r>
      <w:r>
        <w:br/>
      </w:r>
      <w:r>
        <w:rPr>
          <w:rStyle w:val="VerbatimChar"/>
        </w:rPr>
        <w:t>## (Intercept)                        1.517      0.282   5.370    0.000</w:t>
      </w:r>
      <w:r>
        <w:br/>
      </w:r>
      <w:r>
        <w:rPr>
          <w:rStyle w:val="VerbatimChar"/>
        </w:rPr>
        <w:t>## trialtypesticker                   0.256      0.335   0.764    0.445</w:t>
      </w:r>
      <w:r>
        <w:br/>
      </w:r>
      <w:r>
        <w:rPr>
          <w:rStyle w:val="VerbatimChar"/>
        </w:rPr>
        <w:t>## order3transfer                    -0.184      0.329  -0.560    0.576</w:t>
      </w:r>
      <w:r>
        <w:br/>
      </w:r>
      <w:r>
        <w:rPr>
          <w:rStyle w:val="VerbatimChar"/>
        </w:rPr>
        <w:t>## z.trialno                          0.135      0.090   1.491    0.136</w:t>
      </w:r>
      <w:r>
        <w:br/>
      </w:r>
      <w:r>
        <w:rPr>
          <w:rStyle w:val="VerbatimChar"/>
        </w:rPr>
        <w:t xml:space="preserve">## z.age                              0.635      0.168   3.772    </w:t>
      </w:r>
      <w:r w:rsidRPr="00D62C18">
        <w:rPr>
          <w:rStyle w:val="VerbatimChar"/>
        </w:rPr>
        <w:t>0.000</w:t>
      </w:r>
      <w:r>
        <w:br/>
      </w:r>
      <w:r>
        <w:rPr>
          <w:rStyle w:val="VerbatimChar"/>
        </w:rPr>
        <w:t>## sex2                              -0.135      0.288  -0.468    0.640</w:t>
      </w:r>
      <w:r>
        <w:br/>
      </w:r>
      <w:r>
        <w:rPr>
          <w:rStyle w:val="VerbatimChar"/>
        </w:rPr>
        <w:t>## trialtypesticker:order3transfer    0.108      0.569   0.190    0.849</w:t>
      </w:r>
      <w:r>
        <w:br/>
      </w:r>
      <w:r>
        <w:rPr>
          <w:rStyle w:val="VerbatimChar"/>
        </w:rPr>
        <w:t>## order3transfer:z.age               0.293      0.174   1.685    0.092</w:t>
      </w:r>
    </w:p>
    <w:p w14:paraId="44AF2A52" w14:textId="77777777" w:rsidR="0055414B" w:rsidRDefault="00760C63">
      <w:pPr>
        <w:pStyle w:val="Heading4"/>
      </w:pPr>
      <w:bookmarkStart w:id="19" w:name="individual-predictor-likelihood-tests"/>
      <w:bookmarkEnd w:id="19"/>
      <w:r>
        <w:t>Individual predictor: Likelihood tests</w:t>
      </w:r>
    </w:p>
    <w:p w14:paraId="0EF772F8" w14:textId="77777777" w:rsidR="0055414B" w:rsidRDefault="00760C63">
      <w:pPr>
        <w:pStyle w:val="SourceCode"/>
      </w:pPr>
      <w:r>
        <w:rPr>
          <w:rStyle w:val="VerbatimChar"/>
        </w:rPr>
        <w:t>##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</w:t>
      </w:r>
      <w:r>
        <w:br/>
      </w:r>
      <w:r>
        <w:rPr>
          <w:rStyle w:val="VerbatimChar"/>
        </w:rPr>
        <w:t xml:space="preserve">## correct ~ trialtype * order3 + z.trialno + z.age * order3 + sex + </w:t>
      </w:r>
      <w:r>
        <w:br/>
      </w:r>
      <w:r>
        <w:rPr>
          <w:rStyle w:val="VerbatimChar"/>
        </w:rPr>
        <w:t xml:space="preserve">##     (1 | id) + (0 + z.trialno + order3.transfer.c + trialtype.sticker.c | </w:t>
      </w:r>
      <w:r>
        <w:br/>
      </w:r>
      <w:r>
        <w:rPr>
          <w:rStyle w:val="VerbatimChar"/>
        </w:rPr>
        <w:lastRenderedPageBreak/>
        <w:t>##     id)</w:t>
      </w:r>
      <w:r>
        <w:br/>
      </w:r>
      <w:r>
        <w:rPr>
          <w:rStyle w:val="VerbatimChar"/>
        </w:rPr>
        <w:t xml:space="preserve">##                  npar    AIC   LRT Pr(Chi)  </w:t>
      </w:r>
      <w:r>
        <w:br/>
      </w:r>
      <w:r>
        <w:rPr>
          <w:rStyle w:val="VerbatimChar"/>
        </w:rPr>
        <w:t xml:space="preserve">## &lt;none&gt;                1100.2                </w:t>
      </w:r>
      <w:r>
        <w:br/>
      </w:r>
      <w:r>
        <w:rPr>
          <w:rStyle w:val="VerbatimChar"/>
        </w:rPr>
        <w:t xml:space="preserve">## z.trialno           1 1100.4 2.228   0.136  </w:t>
      </w:r>
      <w:r>
        <w:br/>
      </w:r>
      <w:r>
        <w:rPr>
          <w:rStyle w:val="VerbatimChar"/>
        </w:rPr>
        <w:t xml:space="preserve">## sex                 1 1098.4 0.218   0.641  </w:t>
      </w:r>
      <w:r>
        <w:br/>
      </w:r>
      <w:r>
        <w:rPr>
          <w:rStyle w:val="VerbatimChar"/>
        </w:rPr>
        <w:t xml:space="preserve">## trialtype:order3    1 1098.2 0.036   0.849  </w:t>
      </w:r>
      <w:r>
        <w:br/>
      </w:r>
      <w:r>
        <w:rPr>
          <w:rStyle w:val="VerbatimChar"/>
        </w:rPr>
        <w:t xml:space="preserve">## order3:z.age        1 1101.1 2.926   </w:t>
      </w:r>
      <w:r w:rsidRPr="00D62C18">
        <w:rPr>
          <w:rStyle w:val="VerbatimChar"/>
          <w:highlight w:val="yellow"/>
        </w:rPr>
        <w:t>0.087 .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4602579B" w14:textId="77777777" w:rsidR="00046790" w:rsidRPr="00046790" w:rsidRDefault="00760C63" w:rsidP="00046790">
      <w:pPr>
        <w:pStyle w:val="Heading4"/>
      </w:pPr>
      <w:bookmarkStart w:id="20" w:name="confidence-intervals-for-the-full-model-"/>
      <w:bookmarkEnd w:id="20"/>
      <w:r>
        <w:t>Confidence intervals for the full model with the interaction</w:t>
      </w:r>
    </w:p>
    <w:p w14:paraId="62E7A209" w14:textId="77777777" w:rsidR="0055414B" w:rsidRDefault="00760C63">
      <w:pPr>
        <w:pStyle w:val="SourceCode"/>
      </w:pPr>
      <w:r>
        <w:rPr>
          <w:rStyle w:val="VerbatimChar"/>
        </w:rPr>
        <w:t>##                                   orig  X2.5. X97.5.</w:t>
      </w:r>
      <w:r>
        <w:br/>
      </w:r>
      <w:r>
        <w:rPr>
          <w:rStyle w:val="VerbatimChar"/>
        </w:rPr>
        <w:t>## (Intercept)                      1.517  0.982  2.102</w:t>
      </w:r>
      <w:r>
        <w:br/>
      </w:r>
      <w:r>
        <w:rPr>
          <w:rStyle w:val="VerbatimChar"/>
        </w:rPr>
        <w:t>## trialtypesticker                 0.256 -0.454  0.944</w:t>
      </w:r>
      <w:r>
        <w:br/>
      </w:r>
      <w:r>
        <w:rPr>
          <w:rStyle w:val="VerbatimChar"/>
        </w:rPr>
        <w:t>## order3transfer                  -0.184 -0.856  0.450</w:t>
      </w:r>
      <w:r>
        <w:br/>
      </w:r>
      <w:r>
        <w:rPr>
          <w:rStyle w:val="VerbatimChar"/>
        </w:rPr>
        <w:t>## z.trialno                        0.135 -0.055  0.322</w:t>
      </w:r>
      <w:r>
        <w:br/>
      </w:r>
      <w:r>
        <w:rPr>
          <w:rStyle w:val="VerbatimChar"/>
        </w:rPr>
        <w:t>## z.age                            0.635  0.321  0.976</w:t>
      </w:r>
      <w:r>
        <w:br/>
      </w:r>
      <w:r>
        <w:rPr>
          <w:rStyle w:val="VerbatimChar"/>
        </w:rPr>
        <w:t>## sex2                            -0.135 -0.718  0.449</w:t>
      </w:r>
      <w:r>
        <w:br/>
      </w:r>
      <w:r>
        <w:rPr>
          <w:rStyle w:val="VerbatimChar"/>
        </w:rPr>
        <w:t>## trialtypesticker:order3transfer  0.108 -1.038  1.296</w:t>
      </w:r>
      <w:r>
        <w:br/>
      </w:r>
      <w:r>
        <w:rPr>
          <w:rStyle w:val="VerbatimChar"/>
        </w:rPr>
        <w:t>## order3transfer:z.age             0.293 -0.047  0.679</w:t>
      </w:r>
    </w:p>
    <w:p w14:paraId="6B400D1B" w14:textId="77777777" w:rsidR="0055414B" w:rsidRDefault="00760C63">
      <w:pPr>
        <w:pStyle w:val="FirstParagraph"/>
      </w:pPr>
      <w:r>
        <w:rPr>
          <w:b/>
        </w:rPr>
        <w:t>The interactions terms are not significant (although there is a trend for scores to vary by age) so I will remove them from the model.</w:t>
      </w:r>
    </w:p>
    <w:p w14:paraId="1343BCD9" w14:textId="77777777" w:rsidR="0055414B" w:rsidRDefault="00760C63">
      <w:pPr>
        <w:pStyle w:val="Heading2"/>
      </w:pPr>
      <w:bookmarkStart w:id="21" w:name="reduced-model-without-the-interactions"/>
      <w:bookmarkEnd w:id="21"/>
      <w:r>
        <w:t>Reduced model without the interactions</w:t>
      </w:r>
    </w:p>
    <w:p w14:paraId="28B08403" w14:textId="77777777" w:rsidR="0055414B" w:rsidRDefault="00760C63">
      <w:pPr>
        <w:pStyle w:val="Heading2"/>
      </w:pPr>
      <w:bookmarkStart w:id="22" w:name="full-model-2"/>
      <w:bookmarkEnd w:id="22"/>
      <w:r>
        <w:t>Full model 2</w:t>
      </w:r>
    </w:p>
    <w:p w14:paraId="16C51CE4" w14:textId="77777777" w:rsidR="0055414B" w:rsidRDefault="00760C63">
      <w:pPr>
        <w:pStyle w:val="SourceCode"/>
      </w:pPr>
      <w:r>
        <w:rPr>
          <w:rStyle w:val="NormalTok"/>
        </w:rPr>
        <w:t>full2=</w:t>
      </w:r>
      <w:r>
        <w:rPr>
          <w:rStyle w:val="KeywordTok"/>
        </w:rPr>
        <w:t>glmer</w:t>
      </w:r>
      <w:r>
        <w:rPr>
          <w:rStyle w:val="NormalTok"/>
        </w:rPr>
        <w:t>(correct ~</w:t>
      </w:r>
      <w:r>
        <w:rPr>
          <w:rStyle w:val="StringTok"/>
        </w:rPr>
        <w:t xml:space="preserve"> </w:t>
      </w:r>
      <w:r>
        <w:rPr>
          <w:rStyle w:val="NormalTok"/>
        </w:rPr>
        <w:t>trialtype+order3+z.trialno+z.age+sex+(</w:t>
      </w:r>
      <w:r>
        <w:rPr>
          <w:rStyle w:val="DecValTok"/>
        </w:rPr>
        <w:t>1</w:t>
      </w:r>
      <w:r>
        <w:rPr>
          <w:rStyle w:val="NormalTok"/>
        </w:rPr>
        <w:t>|id)+(</w:t>
      </w:r>
      <w:r>
        <w:rPr>
          <w:rStyle w:val="DecValTok"/>
        </w:rPr>
        <w:t>0</w:t>
      </w:r>
      <w:r>
        <w:rPr>
          <w:rStyle w:val="NormalTok"/>
        </w:rPr>
        <w:t>+z.trialno+order3.transfer.c+trialtype.sticker.c|id),</w:t>
      </w:r>
      <w:r>
        <w:rPr>
          <w:rStyle w:val="DataTypeTok"/>
        </w:rPr>
        <w:t>data=</w:t>
      </w:r>
      <w:r>
        <w:rPr>
          <w:rStyle w:val="NormalTok"/>
        </w:rPr>
        <w:t xml:space="preserve">ripchild, </w:t>
      </w:r>
      <w:r>
        <w:rPr>
          <w:rStyle w:val="DataTypeTok"/>
        </w:rPr>
        <w:t>family=</w:t>
      </w:r>
      <w:r>
        <w:rPr>
          <w:rStyle w:val="NormalTok"/>
        </w:rPr>
        <w:t xml:space="preserve">binomial, </w:t>
      </w:r>
      <w:r>
        <w:rPr>
          <w:rStyle w:val="DataTypeTok"/>
        </w:rPr>
        <w:t>control=</w:t>
      </w:r>
      <w:r>
        <w:rPr>
          <w:rStyle w:val="NormalTok"/>
        </w:rPr>
        <w:t>contr)</w:t>
      </w:r>
    </w:p>
    <w:p w14:paraId="22F21A57" w14:textId="77777777" w:rsidR="0055414B" w:rsidRDefault="00760C63">
      <w:pPr>
        <w:pStyle w:val="SourceCode"/>
      </w:pPr>
      <w:r>
        <w:rPr>
          <w:rStyle w:val="VerbatimChar"/>
        </w:rPr>
        <w:t>## boundary (singular) fit: see ?isSingular</w:t>
      </w:r>
    </w:p>
    <w:p w14:paraId="3CE94855" w14:textId="77777777" w:rsidR="0055414B" w:rsidRDefault="00760C63">
      <w:pPr>
        <w:pStyle w:val="Heading2"/>
      </w:pPr>
      <w:bookmarkStart w:id="23" w:name="null-model-1"/>
      <w:bookmarkEnd w:id="23"/>
      <w:r>
        <w:t>Null model</w:t>
      </w:r>
    </w:p>
    <w:p w14:paraId="5C88BEB7" w14:textId="77777777" w:rsidR="0055414B" w:rsidRDefault="00760C63">
      <w:pPr>
        <w:pStyle w:val="SourceCode"/>
      </w:pPr>
      <w:r>
        <w:rPr>
          <w:rStyle w:val="NormalTok"/>
        </w:rPr>
        <w:t>null2&lt;-</w:t>
      </w:r>
      <w:r>
        <w:rPr>
          <w:rStyle w:val="KeywordTok"/>
        </w:rPr>
        <w:t>glmer</w:t>
      </w:r>
      <w:r>
        <w:rPr>
          <w:rStyle w:val="NormalTok"/>
        </w:rPr>
        <w:t>(correct~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+(</w:t>
      </w:r>
      <w:r>
        <w:rPr>
          <w:rStyle w:val="DecValTok"/>
        </w:rPr>
        <w:t>1</w:t>
      </w:r>
      <w:r>
        <w:rPr>
          <w:rStyle w:val="NormalTok"/>
        </w:rPr>
        <w:t>|id)+(</w:t>
      </w:r>
      <w:r>
        <w:rPr>
          <w:rStyle w:val="DecValTok"/>
        </w:rPr>
        <w:t>0</w:t>
      </w:r>
      <w:r>
        <w:rPr>
          <w:rStyle w:val="NormalTok"/>
        </w:rPr>
        <w:t>+z.trialno+order3.transfer.c+trialtype.sticker.c|id),</w:t>
      </w:r>
      <w:r>
        <w:rPr>
          <w:rStyle w:val="DataTypeTok"/>
        </w:rPr>
        <w:t>data=</w:t>
      </w:r>
      <w:r>
        <w:rPr>
          <w:rStyle w:val="NormalTok"/>
        </w:rPr>
        <w:t xml:space="preserve">ripchild, </w:t>
      </w:r>
      <w:r>
        <w:rPr>
          <w:rStyle w:val="DataTypeTok"/>
        </w:rPr>
        <w:t>family=</w:t>
      </w:r>
      <w:r>
        <w:rPr>
          <w:rStyle w:val="NormalTok"/>
        </w:rPr>
        <w:t xml:space="preserve">binomial, </w:t>
      </w:r>
      <w:r>
        <w:rPr>
          <w:rStyle w:val="DataTypeTok"/>
        </w:rPr>
        <w:t>control=</w:t>
      </w:r>
      <w:r>
        <w:rPr>
          <w:rStyle w:val="NormalTok"/>
        </w:rPr>
        <w:t>contr)</w:t>
      </w:r>
    </w:p>
    <w:p w14:paraId="05096A85" w14:textId="77777777" w:rsidR="0055414B" w:rsidRDefault="00760C63">
      <w:pPr>
        <w:pStyle w:val="SourceCode"/>
      </w:pPr>
      <w:r>
        <w:rPr>
          <w:rStyle w:val="VerbatimChar"/>
        </w:rPr>
        <w:t>## boundary (singular) fit: see ?isSingular</w:t>
      </w:r>
    </w:p>
    <w:p w14:paraId="55482357" w14:textId="77777777" w:rsidR="0055414B" w:rsidRDefault="00760C63">
      <w:pPr>
        <w:pStyle w:val="Heading4"/>
      </w:pPr>
      <w:bookmarkStart w:id="24" w:name="full-2-and-null-comparision"/>
      <w:bookmarkEnd w:id="24"/>
      <w:r>
        <w:t>Full 2 and null comparision</w:t>
      </w:r>
    </w:p>
    <w:p w14:paraId="4B80B532" w14:textId="77777777" w:rsidR="0055414B" w:rsidRDefault="00760C63">
      <w:pPr>
        <w:pStyle w:val="SourceCode"/>
      </w:pPr>
      <w:r>
        <w:rPr>
          <w:rStyle w:val="VerbatimChar"/>
        </w:rPr>
        <w:t>## Data: ripchild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null2: correct ~ 1 + (1 | id) + (0 + z.trialno + order3.transfer.c + </w:t>
      </w:r>
      <w:r>
        <w:br/>
      </w:r>
      <w:r>
        <w:rPr>
          <w:rStyle w:val="VerbatimChar"/>
        </w:rPr>
        <w:t>## null2:     trialtype.sticker.c | id)</w:t>
      </w:r>
      <w:r>
        <w:br/>
      </w:r>
      <w:r>
        <w:rPr>
          <w:rStyle w:val="VerbatimChar"/>
        </w:rPr>
        <w:t xml:space="preserve">## full2: correct ~ trialtype + order3 + z.trialno + z.age + sex + (1 | </w:t>
      </w:r>
      <w:r>
        <w:br/>
      </w:r>
      <w:r>
        <w:rPr>
          <w:rStyle w:val="VerbatimChar"/>
        </w:rPr>
        <w:t xml:space="preserve">## full2:     id) + (0 + z.trialno + order3.transfer.c + trialtype.sticker.c | </w:t>
      </w:r>
      <w:r>
        <w:br/>
      </w:r>
      <w:r>
        <w:rPr>
          <w:rStyle w:val="VerbatimChar"/>
        </w:rPr>
        <w:t>## full2:     id)</w:t>
      </w:r>
      <w:r>
        <w:br/>
      </w:r>
      <w:r>
        <w:rPr>
          <w:rStyle w:val="VerbatimChar"/>
        </w:rPr>
        <w:t xml:space="preserve">##       npar    AIC    BIC  logLik deviance  Chisq Df Pr(&gt;Chisq)    </w:t>
      </w:r>
      <w:r>
        <w:br/>
      </w:r>
      <w:r>
        <w:rPr>
          <w:rStyle w:val="VerbatimChar"/>
        </w:rPr>
        <w:t xml:space="preserve">## null2    8 1121.8 1161.8 -552.91   1105.8                         </w:t>
      </w:r>
      <w:r>
        <w:br/>
      </w:r>
      <w:r>
        <w:rPr>
          <w:rStyle w:val="VerbatimChar"/>
        </w:rPr>
        <w:lastRenderedPageBreak/>
        <w:t>## full2   13 1099.1 1164.0 -536.57   1073.1 32.692  5 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23B40AEB" w14:textId="77777777" w:rsidR="0055414B" w:rsidRDefault="00760C63">
      <w:pPr>
        <w:pStyle w:val="FirstParagraph"/>
      </w:pPr>
      <w:r>
        <w:t>Full model is significantly different than the null model.</w:t>
      </w:r>
    </w:p>
    <w:p w14:paraId="4D13A559" w14:textId="77777777" w:rsidR="0055414B" w:rsidRDefault="00760C63">
      <w:pPr>
        <w:pStyle w:val="Heading2"/>
      </w:pPr>
      <w:bookmarkStart w:id="25" w:name="model-output-1"/>
      <w:bookmarkEnd w:id="25"/>
      <w:r>
        <w:t>Model output</w:t>
      </w:r>
    </w:p>
    <w:p w14:paraId="05BB2838" w14:textId="77777777" w:rsidR="0055414B" w:rsidRDefault="00760C63">
      <w:pPr>
        <w:pStyle w:val="Heading4"/>
      </w:pPr>
      <w:bookmarkStart w:id="26" w:name="coefficients-1"/>
      <w:bookmarkEnd w:id="26"/>
      <w:r>
        <w:t>Coefficients</w:t>
      </w:r>
    </w:p>
    <w:p w14:paraId="78029A7F" w14:textId="77777777" w:rsidR="0055414B" w:rsidRDefault="00760C63">
      <w:pPr>
        <w:pStyle w:val="SourceCode"/>
      </w:pPr>
      <w:r>
        <w:rPr>
          <w:rStyle w:val="VerbatimChar"/>
        </w:rPr>
        <w:t>##                  Estimate Std. Error z value Pr(&gt;|z|)</w:t>
      </w:r>
      <w:r>
        <w:br/>
      </w:r>
      <w:r>
        <w:rPr>
          <w:rStyle w:val="VerbatimChar"/>
        </w:rPr>
        <w:t>## (Intercept)         1.540      0.241   6.396    0.000</w:t>
      </w:r>
      <w:r>
        <w:br/>
      </w:r>
      <w:r>
        <w:rPr>
          <w:rStyle w:val="VerbatimChar"/>
        </w:rPr>
        <w:t>## trialtypesticker    0.297      0.176   1.690    0.091</w:t>
      </w:r>
      <w:r>
        <w:br/>
      </w:r>
      <w:r>
        <w:rPr>
          <w:rStyle w:val="VerbatimChar"/>
        </w:rPr>
        <w:t>## order3transfer     -0.218      0.172  -1.269    0.205</w:t>
      </w:r>
      <w:r>
        <w:br/>
      </w:r>
      <w:r>
        <w:rPr>
          <w:rStyle w:val="VerbatimChar"/>
        </w:rPr>
        <w:t>## z.trialno           0.137      0.090   1.520    0.129</w:t>
      </w:r>
      <w:r>
        <w:br/>
      </w:r>
      <w:r>
        <w:rPr>
          <w:rStyle w:val="VerbatimChar"/>
        </w:rPr>
        <w:t>## z.age               0.782      0.148   5.299    0.000</w:t>
      </w:r>
      <w:r>
        <w:br/>
      </w:r>
      <w:r>
        <w:rPr>
          <w:rStyle w:val="VerbatimChar"/>
        </w:rPr>
        <w:t>## sex2               -0.129      0.288  -0.450    0.653</w:t>
      </w:r>
    </w:p>
    <w:p w14:paraId="16EDF625" w14:textId="77777777" w:rsidR="0055414B" w:rsidRDefault="00760C63">
      <w:pPr>
        <w:pStyle w:val="Heading4"/>
      </w:pPr>
      <w:bookmarkStart w:id="27" w:name="individual-predictors-likelihod-ratio-te"/>
      <w:bookmarkEnd w:id="27"/>
      <w:r>
        <w:t>Individual predictors : Likelihod ratio tests</w:t>
      </w:r>
    </w:p>
    <w:p w14:paraId="4208B498" w14:textId="77777777" w:rsidR="0055414B" w:rsidRDefault="00760C63">
      <w:pPr>
        <w:pStyle w:val="SourceCode"/>
      </w:pPr>
      <w:r>
        <w:rPr>
          <w:rStyle w:val="VerbatimChar"/>
        </w:rPr>
        <w:t>##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</w:t>
      </w:r>
      <w:r>
        <w:br/>
      </w:r>
      <w:r>
        <w:rPr>
          <w:rStyle w:val="VerbatimChar"/>
        </w:rPr>
        <w:t xml:space="preserve">## correct ~ trialtype + order3 + z.trialno + z.age + sex + (1 | </w:t>
      </w:r>
      <w:r>
        <w:br/>
      </w:r>
      <w:r>
        <w:rPr>
          <w:rStyle w:val="VerbatimChar"/>
        </w:rPr>
        <w:t xml:space="preserve">##     id) + (0 + z.trialno + order3.transfer.c + trialtype.sticker.c | </w:t>
      </w:r>
      <w:r>
        <w:br/>
      </w:r>
      <w:r>
        <w:rPr>
          <w:rStyle w:val="VerbatimChar"/>
        </w:rPr>
        <w:t>##     id)</w:t>
      </w:r>
      <w:r>
        <w:br/>
      </w:r>
      <w:r>
        <w:rPr>
          <w:rStyle w:val="VerbatimChar"/>
        </w:rPr>
        <w:t xml:space="preserve">##           npar    AIC    LRT Pr(Chi)    </w:t>
      </w:r>
      <w:r>
        <w:br/>
      </w:r>
      <w:r>
        <w:rPr>
          <w:rStyle w:val="VerbatimChar"/>
        </w:rPr>
        <w:t xml:space="preserve">## &lt;none&gt;         1099.1                   </w:t>
      </w:r>
      <w:r>
        <w:br/>
      </w:r>
      <w:r>
        <w:rPr>
          <w:rStyle w:val="VerbatimChar"/>
        </w:rPr>
        <w:t xml:space="preserve">## trialtype    1 1100.0  2.856   0.091 .  </w:t>
      </w:r>
      <w:r>
        <w:br/>
      </w:r>
      <w:r>
        <w:rPr>
          <w:rStyle w:val="VerbatimChar"/>
        </w:rPr>
        <w:t xml:space="preserve">## order3       1 1098.7  1.605   0.205    </w:t>
      </w:r>
      <w:r>
        <w:br/>
      </w:r>
      <w:r>
        <w:rPr>
          <w:rStyle w:val="VerbatimChar"/>
        </w:rPr>
        <w:t xml:space="preserve">## z.trialno    1 1099.5  2.315   0.128    </w:t>
      </w:r>
      <w:r>
        <w:br/>
      </w:r>
      <w:r>
        <w:rPr>
          <w:rStyle w:val="VerbatimChar"/>
        </w:rPr>
        <w:t xml:space="preserve">## z.age        1 1123.2 26.077  </w:t>
      </w:r>
      <w:r w:rsidRPr="00D62C18">
        <w:rPr>
          <w:rStyle w:val="VerbatimChar"/>
          <w:highlight w:val="yellow"/>
        </w:rPr>
        <w:t>&lt;2e-16 ***</w:t>
      </w:r>
      <w:r>
        <w:br/>
      </w:r>
      <w:r>
        <w:rPr>
          <w:rStyle w:val="VerbatimChar"/>
        </w:rPr>
        <w:t xml:space="preserve">## sex          1 1097.3  0.202   0.653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63050C2D" w14:textId="77777777" w:rsidR="0055414B" w:rsidRDefault="00760C63">
      <w:pPr>
        <w:pStyle w:val="FirstParagraph"/>
      </w:pPr>
      <w:r>
        <w:rPr>
          <w:b/>
        </w:rPr>
        <w:t>Age emerges as a significant predictor of scores.</w:t>
      </w:r>
    </w:p>
    <w:p w14:paraId="53B0F5D6" w14:textId="77777777" w:rsidR="0055414B" w:rsidRDefault="00760C63">
      <w:pPr>
        <w:pStyle w:val="Heading4"/>
      </w:pPr>
      <w:bookmarkStart w:id="28" w:name="confidence-intervals-for-the-reduced-mod"/>
      <w:bookmarkEnd w:id="28"/>
      <w:r>
        <w:t>Confidence intervals for the reduced model without the interaction</w:t>
      </w:r>
    </w:p>
    <w:p w14:paraId="46D3E444" w14:textId="77777777" w:rsidR="0055414B" w:rsidRDefault="00760C63">
      <w:pPr>
        <w:pStyle w:val="SourceCode"/>
      </w:pPr>
      <w:r>
        <w:rPr>
          <w:rStyle w:val="VerbatimChar"/>
        </w:rPr>
        <w:t>##                    orig  X2.5. X97.5.</w:t>
      </w:r>
      <w:r>
        <w:br/>
      </w:r>
      <w:r>
        <w:rPr>
          <w:rStyle w:val="VerbatimChar"/>
        </w:rPr>
        <w:t>## (Intercept)       1.540  1.081  2.026</w:t>
      </w:r>
      <w:r>
        <w:br/>
      </w:r>
      <w:r>
        <w:rPr>
          <w:rStyle w:val="VerbatimChar"/>
        </w:rPr>
        <w:t>## trialtypesticker  0.297 -0.045  0.662</w:t>
      </w:r>
      <w:r>
        <w:br/>
      </w:r>
      <w:r>
        <w:rPr>
          <w:rStyle w:val="VerbatimChar"/>
        </w:rPr>
        <w:t>## order3transfer   -0.218 -0.556  0.146</w:t>
      </w:r>
      <w:r>
        <w:br/>
      </w:r>
      <w:r>
        <w:rPr>
          <w:rStyle w:val="VerbatimChar"/>
        </w:rPr>
        <w:t>## z.trialno         0.137 -0.037  0.317</w:t>
      </w:r>
      <w:r>
        <w:br/>
      </w:r>
      <w:r>
        <w:rPr>
          <w:rStyle w:val="VerbatimChar"/>
        </w:rPr>
        <w:t>## z.age             0.782  0.480  1.097</w:t>
      </w:r>
      <w:r>
        <w:br/>
      </w:r>
      <w:r>
        <w:rPr>
          <w:rStyle w:val="VerbatimChar"/>
        </w:rPr>
        <w:t>## sex2             -0.129 -0.685  0.406</w:t>
      </w:r>
    </w:p>
    <w:p w14:paraId="49E8D028" w14:textId="77777777" w:rsidR="0055414B" w:rsidRDefault="00760C63">
      <w:pPr>
        <w:pStyle w:val="Heading4"/>
      </w:pPr>
      <w:bookmarkStart w:id="29" w:name="calculating-effect-sizes-for-the-final-m"/>
      <w:bookmarkEnd w:id="29"/>
      <w:r>
        <w:t>Calculating effect sizes for the final model</w:t>
      </w:r>
    </w:p>
    <w:p w14:paraId="03866501" w14:textId="77777777" w:rsidR="0055414B" w:rsidRDefault="00760C63">
      <w:pPr>
        <w:pStyle w:val="SourceCode"/>
      </w:pPr>
      <w:r>
        <w:rPr>
          <w:rStyle w:val="VerbatimChar"/>
        </w:rPr>
        <w:t>##                    R2m       R2c</w:t>
      </w:r>
      <w:r>
        <w:br/>
      </w:r>
      <w:r>
        <w:rPr>
          <w:rStyle w:val="VerbatimChar"/>
        </w:rPr>
        <w:t>## theoretical 0.13190079 0.3358856</w:t>
      </w:r>
      <w:r>
        <w:br/>
      </w:r>
      <w:r>
        <w:rPr>
          <w:rStyle w:val="VerbatimChar"/>
        </w:rPr>
        <w:t>## delta       0.09146174 0.2329075</w:t>
      </w:r>
    </w:p>
    <w:p w14:paraId="55DD7C01" w14:textId="77777777" w:rsidR="0055414B" w:rsidRDefault="00760C63">
      <w:pPr>
        <w:pStyle w:val="FirstParagraph"/>
      </w:pPr>
      <w:r>
        <w:lastRenderedPageBreak/>
        <w:t>Here we look at the row headed delta. Marginal R-squared is the variance explained by the fixed effects and the conditional R-squared is the variance explained by the fixed and random effects (the model).</w:t>
      </w:r>
    </w:p>
    <w:p w14:paraId="2CEB0563" w14:textId="77777777" w:rsidR="0055414B" w:rsidRDefault="00760C63">
      <w:pPr>
        <w:pStyle w:val="Heading2"/>
      </w:pPr>
      <w:bookmarkStart w:id="30" w:name="scatterplot-1-to-see-the-effect-of-age-i"/>
      <w:bookmarkEnd w:id="30"/>
      <w:r>
        <w:t>Scatterplot 1 to see the effect of age in the overall score.</w:t>
      </w:r>
    </w:p>
    <w:p w14:paraId="4F3A6455" w14:textId="77777777" w:rsidR="0055414B" w:rsidRDefault="00760C63" w:rsidP="00D62C18">
      <w:pPr>
        <w:pStyle w:val="FirstParagraph"/>
      </w:pPr>
      <w:r>
        <w:t>*Running a separate model for the CI calculation.</w:t>
      </w:r>
      <w:r>
        <w:br/>
      </w:r>
      <w:r>
        <w:rPr>
          <w:rStyle w:val="NormalTok"/>
        </w:rPr>
        <w:t>full.CI=</w:t>
      </w:r>
      <w:r>
        <w:rPr>
          <w:rStyle w:val="KeywordTok"/>
        </w:rPr>
        <w:t>glmer</w:t>
      </w:r>
      <w:r>
        <w:rPr>
          <w:rStyle w:val="NormalTok"/>
        </w:rPr>
        <w:t>(correct ~</w:t>
      </w:r>
      <w:r>
        <w:rPr>
          <w:rStyle w:val="StringTok"/>
        </w:rPr>
        <w:t xml:space="preserve"> </w:t>
      </w:r>
      <w:r>
        <w:rPr>
          <w:rStyle w:val="NormalTok"/>
        </w:rPr>
        <w:t>z.trialno+order3.transfer.c+trialtype.sticker.c+z.age+sex.m.c+(</w:t>
      </w:r>
      <w:r>
        <w:rPr>
          <w:rStyle w:val="DecValTok"/>
        </w:rPr>
        <w:t>1</w:t>
      </w:r>
      <w:r>
        <w:rPr>
          <w:rStyle w:val="NormalTok"/>
        </w:rPr>
        <w:t>+z.trialno+order3.transfer.c+trialtype.sticker.c|id),</w:t>
      </w:r>
      <w:r>
        <w:rPr>
          <w:rStyle w:val="DataTypeTok"/>
        </w:rPr>
        <w:t>data=</w:t>
      </w:r>
      <w:r>
        <w:rPr>
          <w:rStyle w:val="NormalTok"/>
        </w:rPr>
        <w:t xml:space="preserve">ripchild, </w:t>
      </w:r>
      <w:r>
        <w:rPr>
          <w:rStyle w:val="DataTypeTok"/>
        </w:rPr>
        <w:t>family=</w:t>
      </w:r>
      <w:r>
        <w:rPr>
          <w:rStyle w:val="NormalTok"/>
        </w:rPr>
        <w:t xml:space="preserve">binomial, </w:t>
      </w:r>
      <w:r>
        <w:rPr>
          <w:rStyle w:val="DataTypeTok"/>
        </w:rPr>
        <w:t>control=</w:t>
      </w:r>
      <w:r>
        <w:rPr>
          <w:rStyle w:val="NormalTok"/>
        </w:rPr>
        <w:t>contr)</w:t>
      </w:r>
    </w:p>
    <w:p w14:paraId="0E27E1A8" w14:textId="77777777" w:rsidR="0055414B" w:rsidRDefault="00760C63">
      <w:pPr>
        <w:pStyle w:val="FirstParagraph"/>
      </w:pPr>
      <w:r>
        <w:t>*Getting confidence intervals for fitted values</w:t>
      </w:r>
    </w:p>
    <w:p w14:paraId="2B08962A" w14:textId="77777777" w:rsidR="0055414B" w:rsidRDefault="00D62C18">
      <w:pPr>
        <w:pStyle w:val="Heading4"/>
      </w:pPr>
      <w:bookmarkStart w:id="31" w:name="overall-performance-across-age."/>
      <w:bookmarkEnd w:id="31"/>
      <w:r>
        <w:t>Overall performance across age:</w:t>
      </w:r>
    </w:p>
    <w:p w14:paraId="0375A294" w14:textId="77777777" w:rsidR="0055414B" w:rsidRDefault="00760C63">
      <w:pPr>
        <w:pStyle w:val="FirstParagraph"/>
      </w:pPr>
      <w:r>
        <w:rPr>
          <w:noProof/>
        </w:rPr>
        <w:drawing>
          <wp:inline distT="0" distB="0" distL="0" distR="0" wp14:anchorId="25F9CE5E" wp14:editId="7B6EA517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ipchild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EAA8A9" w14:textId="77777777" w:rsidR="0055414B" w:rsidRDefault="00760C63">
      <w:pPr>
        <w:pStyle w:val="BodyText"/>
      </w:pPr>
      <w:r>
        <w:rPr>
          <w:b/>
        </w:rPr>
        <w:t>The plot is not very informative as age in z-transformed. I correct this below.</w:t>
      </w:r>
    </w:p>
    <w:p w14:paraId="0F552B45" w14:textId="77777777" w:rsidR="0055414B" w:rsidRDefault="00760C63">
      <w:pPr>
        <w:pStyle w:val="FirstParagraph"/>
      </w:pPr>
      <w:r>
        <w:rPr>
          <w:noProof/>
        </w:rPr>
        <w:lastRenderedPageBreak/>
        <w:drawing>
          <wp:inline distT="0" distB="0" distL="0" distR="0" wp14:anchorId="5EC0655B" wp14:editId="15FD3398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ipchild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69C1AB" w14:textId="77777777" w:rsidR="0055414B" w:rsidRDefault="00760C63">
      <w:pPr>
        <w:pStyle w:val="Heading4"/>
      </w:pPr>
      <w:bookmarkStart w:id="32" w:name="running-a-new-model-for-calculating-cis-"/>
      <w:bookmarkEnd w:id="32"/>
      <w:r>
        <w:t>Running a new model for calculating CIs for the interaction model so we can plot the performance in test and transfer across ages separately.</w:t>
      </w:r>
    </w:p>
    <w:p w14:paraId="6137A186" w14:textId="77777777" w:rsidR="0055414B" w:rsidRDefault="00760C63">
      <w:pPr>
        <w:pStyle w:val="SourceCode"/>
      </w:pPr>
      <w:r>
        <w:rPr>
          <w:rStyle w:val="NormalTok"/>
        </w:rPr>
        <w:t>full.CI.int&lt;-</w:t>
      </w:r>
      <w:r>
        <w:rPr>
          <w:rStyle w:val="KeywordTok"/>
        </w:rPr>
        <w:t>glmer</w:t>
      </w:r>
      <w:r>
        <w:rPr>
          <w:rStyle w:val="NormalTok"/>
        </w:rPr>
        <w:t>(correct ~</w:t>
      </w:r>
      <w:r>
        <w:rPr>
          <w:rStyle w:val="StringTok"/>
        </w:rPr>
        <w:t xml:space="preserve"> </w:t>
      </w:r>
      <w:r>
        <w:rPr>
          <w:rStyle w:val="NormalTok"/>
        </w:rPr>
        <w:t>trialtype.sticker.c+z.age*order3+sex.m.c+z.trialno+(</w:t>
      </w:r>
      <w:r>
        <w:rPr>
          <w:rStyle w:val="DecValTok"/>
        </w:rPr>
        <w:t>1</w:t>
      </w:r>
      <w:r>
        <w:rPr>
          <w:rStyle w:val="NormalTok"/>
        </w:rPr>
        <w:t>|id)+(</w:t>
      </w:r>
      <w:r>
        <w:rPr>
          <w:rStyle w:val="DecValTok"/>
        </w:rPr>
        <w:t>0</w:t>
      </w:r>
      <w:r>
        <w:rPr>
          <w:rStyle w:val="NormalTok"/>
        </w:rPr>
        <w:t>+z.trialno+order3.transfer.c+trialtype.sticker.c|id),</w:t>
      </w:r>
      <w:r>
        <w:rPr>
          <w:rStyle w:val="DataTypeTok"/>
        </w:rPr>
        <w:t>data=</w:t>
      </w:r>
      <w:r>
        <w:rPr>
          <w:rStyle w:val="NormalTok"/>
        </w:rPr>
        <w:t xml:space="preserve">ripchild, </w:t>
      </w:r>
      <w:r>
        <w:rPr>
          <w:rStyle w:val="DataTypeTok"/>
        </w:rPr>
        <w:t>family=</w:t>
      </w:r>
      <w:r>
        <w:rPr>
          <w:rStyle w:val="NormalTok"/>
        </w:rPr>
        <w:t xml:space="preserve">binomial, </w:t>
      </w:r>
      <w:r>
        <w:rPr>
          <w:rStyle w:val="DataTypeTok"/>
        </w:rPr>
        <w:t>control=</w:t>
      </w:r>
      <w:r>
        <w:rPr>
          <w:rStyle w:val="NormalTok"/>
        </w:rPr>
        <w:t>contr)</w:t>
      </w:r>
    </w:p>
    <w:p w14:paraId="2E3C7ACE" w14:textId="77777777" w:rsidR="0055414B" w:rsidRDefault="00760C63">
      <w:pPr>
        <w:pStyle w:val="Heading4"/>
      </w:pPr>
      <w:bookmarkStart w:id="33" w:name="performance-in-test-and-transfer-across-"/>
      <w:bookmarkEnd w:id="33"/>
      <w:r>
        <w:t>Performance in Test and Transfer across age.</w:t>
      </w:r>
    </w:p>
    <w:p w14:paraId="6140049B" w14:textId="77777777" w:rsidR="0055414B" w:rsidRDefault="00760C63">
      <w:pPr>
        <w:pStyle w:val="FirstParagraph"/>
      </w:pPr>
      <w:r>
        <w:rPr>
          <w:noProof/>
        </w:rPr>
        <w:drawing>
          <wp:inline distT="0" distB="0" distL="0" distR="0" wp14:anchorId="2DB11866" wp14:editId="7E01D426">
            <wp:extent cx="4038600" cy="3076575"/>
            <wp:effectExtent l="0" t="0" r="0" b="9525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ipchild_files/figure-docx/unnamed-chunk-37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040" cy="3076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FD8AFE" w14:textId="77777777" w:rsidR="00D62C18" w:rsidRDefault="00D62C18" w:rsidP="00D62C18">
      <w:pPr>
        <w:pStyle w:val="BodyText"/>
        <w:rPr>
          <w:b/>
        </w:rPr>
      </w:pPr>
      <w:r>
        <w:rPr>
          <w:b/>
        </w:rPr>
        <w:lastRenderedPageBreak/>
        <w:t>Once again</w:t>
      </w:r>
      <w:r w:rsidR="00760C63">
        <w:rPr>
          <w:b/>
        </w:rPr>
        <w:t xml:space="preserve"> the age is z-transformed so the plot is not very informative. We change z-age to age in months.</w:t>
      </w:r>
      <w:r>
        <w:rPr>
          <w:b/>
        </w:rPr>
        <w:t xml:space="preserve"> I’m providing the code here as something went wrong and the Cis do not cover the whole range of scores. Any ideas about how to fix this?</w:t>
      </w:r>
    </w:p>
    <w:p w14:paraId="6CCA268F" w14:textId="77777777" w:rsidR="0055414B" w:rsidRDefault="00760C63" w:rsidP="00D62C18">
      <w:pPr>
        <w:pStyle w:val="BodyText"/>
      </w:pPr>
      <w:r>
        <w:br/>
      </w:r>
      <w:r>
        <w:rPr>
          <w:rStyle w:val="NormalTok"/>
        </w:rPr>
        <w:t>ripchild_separate2 &lt;-</w:t>
      </w:r>
      <w:r>
        <w:rPr>
          <w:rStyle w:val="StringTok"/>
        </w:rPr>
        <w:t xml:space="preserve"> </w:t>
      </w:r>
      <w:r>
        <w:rPr>
          <w:rStyle w:val="NormalTok"/>
        </w:rPr>
        <w:t>ripchild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(id,  agemonths, order3)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correct=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(correct))%&gt;%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ungroup</w:t>
      </w:r>
      <w:r>
        <w:rPr>
          <w:rStyle w:val="NormalTok"/>
        </w:rPr>
        <w:t>()%&gt;%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(agemonths, order3)%&gt;%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add_count</w:t>
      </w:r>
      <w:r>
        <w:rPr>
          <w:rStyle w:val="NormalTok"/>
        </w:rPr>
        <w:t>(correct)</w:t>
      </w:r>
    </w:p>
    <w:p w14:paraId="2236388F" w14:textId="77777777" w:rsidR="0055414B" w:rsidRDefault="00760C63">
      <w:pPr>
        <w:pStyle w:val="SourceCode"/>
      </w:pPr>
      <w:bookmarkStart w:id="34" w:name="_GoBack"/>
      <w:r>
        <w:rPr>
          <w:rStyle w:val="NormalTok"/>
        </w:rPr>
        <w:t>plot.int=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ataTypeTok"/>
        </w:rPr>
        <w:t>from=</w:t>
      </w:r>
      <w:r>
        <w:rPr>
          <w:rStyle w:val="KeywordTok"/>
        </w:rPr>
        <w:t>min</w:t>
      </w:r>
      <w:r>
        <w:rPr>
          <w:rStyle w:val="NormalTok"/>
        </w:rPr>
        <w:t>(ripchild_separate2$agemonths),</w:t>
      </w:r>
      <w:r>
        <w:br/>
      </w:r>
      <w:bookmarkEnd w:id="34"/>
      <w:r>
        <w:rPr>
          <w:rStyle w:val="NormalTok"/>
        </w:rPr>
        <w:t xml:space="preserve">             </w:t>
      </w:r>
      <w:r>
        <w:rPr>
          <w:rStyle w:val="DataTypeTok"/>
        </w:rPr>
        <w:t>to=</w:t>
      </w:r>
      <w:r>
        <w:rPr>
          <w:rStyle w:val="KeywordTok"/>
        </w:rPr>
        <w:t>max</w:t>
      </w:r>
      <w:r>
        <w:rPr>
          <w:rStyle w:val="NormalTok"/>
        </w:rPr>
        <w:t>(ripchild_separate2$agemonths),</w:t>
      </w:r>
      <w:r>
        <w:rPr>
          <w:rStyle w:val="DataTypeTok"/>
        </w:rPr>
        <w:t>length.out=</w:t>
      </w:r>
      <w:commentRangeStart w:id="35"/>
      <w:r>
        <w:rPr>
          <w:rStyle w:val="DecValTok"/>
        </w:rPr>
        <w:t>272</w:t>
      </w:r>
      <w:commentRangeEnd w:id="35"/>
      <w:r w:rsidR="00E63D5E">
        <w:rPr>
          <w:rStyle w:val="CommentReference"/>
        </w:rPr>
        <w:commentReference w:id="35"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scatter.int2&lt;-</w:t>
      </w:r>
      <w:r>
        <w:rPr>
          <w:rStyle w:val="KeywordTok"/>
        </w:rPr>
        <w:t>ggplot</w:t>
      </w:r>
      <w:r>
        <w:rPr>
          <w:rStyle w:val="NormalTok"/>
        </w:rPr>
        <w:t xml:space="preserve">(ripchild_separate2,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plot.int, </w:t>
      </w:r>
      <w:r>
        <w:rPr>
          <w:rStyle w:val="DataTypeTok"/>
        </w:rPr>
        <w:t>y=</w:t>
      </w:r>
      <w:r>
        <w:rPr>
          <w:rStyle w:val="NormalTok"/>
        </w:rPr>
        <w:t xml:space="preserve">boot.res.int$ci.predicted$fitted, </w:t>
      </w:r>
      <w:r>
        <w:rPr>
          <w:rStyle w:val="DataTypeTok"/>
        </w:rPr>
        <w:t>group=</w:t>
      </w:r>
      <w:r>
        <w:rPr>
          <w:rStyle w:val="NormalTok"/>
        </w:rPr>
        <w:t>order3)) 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agemonths, </w:t>
      </w:r>
      <w:r>
        <w:rPr>
          <w:rStyle w:val="DataTypeTok"/>
        </w:rPr>
        <w:t>y=</w:t>
      </w:r>
      <w:r>
        <w:rPr>
          <w:rStyle w:val="NormalTok"/>
        </w:rPr>
        <w:t xml:space="preserve">correct), </w:t>
      </w:r>
      <w:r>
        <w:rPr>
          <w:rStyle w:val="DataTypeTok"/>
        </w:rPr>
        <w:t>size=</w:t>
      </w:r>
      <w:r>
        <w:rPr>
          <w:rStyle w:val="NormalTok"/>
        </w:rPr>
        <w:t xml:space="preserve">ripchild_separate2$n, </w:t>
      </w:r>
      <w:r>
        <w:rPr>
          <w:rStyle w:val="DataTypeTok"/>
        </w:rPr>
        <w:t>alpha=</w:t>
      </w:r>
      <w:r>
        <w:rPr>
          <w:rStyle w:val="FloatTok"/>
        </w:rPr>
        <w:t>0.8</w:t>
      </w:r>
      <w:r>
        <w:rPr>
          <w:rStyle w:val="NormalTok"/>
        </w:rPr>
        <w:t>) +</w:t>
      </w:r>
      <w:r>
        <w:rPr>
          <w:rStyle w:val="StringTok"/>
        </w:rPr>
        <w:t xml:space="preserve">    </w:t>
      </w:r>
      <w:r>
        <w:rPr>
          <w:rStyle w:val="KeywordTok"/>
        </w:rPr>
        <w:t>facet_wrap</w:t>
      </w:r>
      <w:r>
        <w:rPr>
          <w:rStyle w:val="NormalTok"/>
        </w:rPr>
        <w:t>(~order3) +</w:t>
      </w:r>
      <w:r>
        <w:rPr>
          <w:rStyle w:val="StringTok"/>
        </w:rPr>
        <w:t xml:space="preserve"> </w:t>
      </w:r>
      <w:r>
        <w:rPr>
          <w:rStyle w:val="KeywordTok"/>
        </w:rPr>
        <w:t>geom_ribbon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boot.res.int$ci.predicted,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plot.int, </w:t>
      </w:r>
      <w:r>
        <w:rPr>
          <w:rStyle w:val="DataTypeTok"/>
        </w:rPr>
        <w:t>y=</w:t>
      </w:r>
      <w:r>
        <w:rPr>
          <w:rStyle w:val="NormalTok"/>
        </w:rPr>
        <w:t xml:space="preserve">boot.res.int$ci.predicted$fitted, </w:t>
      </w:r>
      <w:r>
        <w:rPr>
          <w:rStyle w:val="DataTypeTok"/>
        </w:rPr>
        <w:t>ymin=</w:t>
      </w:r>
      <w:r>
        <w:rPr>
          <w:rStyle w:val="NormalTok"/>
        </w:rPr>
        <w:t xml:space="preserve">boot.res.int$ci.predicted$lower.cl, </w:t>
      </w:r>
      <w:r>
        <w:rPr>
          <w:rStyle w:val="DataTypeTok"/>
        </w:rPr>
        <w:t>ymax=</w:t>
      </w:r>
      <w:r>
        <w:rPr>
          <w:rStyle w:val="NormalTok"/>
        </w:rPr>
        <w:t xml:space="preserve">boot.res.int$ci.predicted$upper.cl, </w:t>
      </w:r>
      <w:r>
        <w:rPr>
          <w:rStyle w:val="DataTypeTok"/>
        </w:rPr>
        <w:t>group=</w:t>
      </w:r>
      <w:r>
        <w:rPr>
          <w:rStyle w:val="NormalTok"/>
        </w:rPr>
        <w:t>boot.res.int$ci.predicted$order3),</w:t>
      </w:r>
      <w:r>
        <w:rPr>
          <w:rStyle w:val="DataTypeTok"/>
        </w:rPr>
        <w:t>fill=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r>
        <w:rPr>
          <w:rStyle w:val="DataTypeTok"/>
        </w:rPr>
        <w:t>alpha=</w:t>
      </w:r>
      <w:r>
        <w:rPr>
          <w:rStyle w:val="FloatTok"/>
        </w:rPr>
        <w:t>0.5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boot.res.int$ci.predicted,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 xml:space="preserve">boot.res.int$ci.predicted$fitted), 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panel.grid.major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panel.grid.minor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())+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"Age in months"</w:t>
      </w:r>
      <w:r>
        <w:rPr>
          <w:rStyle w:val="NormalTok"/>
        </w:rPr>
        <w:t>)+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"Mean correct responses"</w:t>
      </w:r>
      <w:r>
        <w:rPr>
          <w:rStyle w:val="NormalTok"/>
        </w:rPr>
        <w:t>)+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DataTypeTok"/>
        </w:rPr>
        <w:t>yintercept=</w:t>
      </w:r>
      <w:r>
        <w:rPr>
          <w:rStyle w:val="FloatTok"/>
        </w:rPr>
        <w:t>0.50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DataTypeTok"/>
        </w:rPr>
        <w:t>linetype=</w:t>
      </w:r>
      <w:r>
        <w:rPr>
          <w:rStyle w:val="StringTok"/>
        </w:rPr>
        <w:t>"dashed"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scatter.int2</w:t>
      </w:r>
    </w:p>
    <w:p w14:paraId="15247C20" w14:textId="77777777" w:rsidR="0055414B" w:rsidRDefault="00760C63">
      <w:pPr>
        <w:pStyle w:val="FirstParagraph"/>
      </w:pPr>
      <w:r>
        <w:rPr>
          <w:noProof/>
        </w:rPr>
        <w:drawing>
          <wp:inline distT="0" distB="0" distL="0" distR="0" wp14:anchorId="2734A081" wp14:editId="28FE4184">
            <wp:extent cx="4057650" cy="3133725"/>
            <wp:effectExtent l="0" t="0" r="0" b="9525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ipchild_files/figure-docx/unnamed-chunk-38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092" cy="3134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BA979D" w14:textId="77777777" w:rsidR="0055414B" w:rsidRDefault="00760C63">
      <w:pPr>
        <w:pStyle w:val="Heading2"/>
      </w:pPr>
      <w:bookmarkStart w:id="36" w:name="the-cis-do-not-cover-the-entire-range-he"/>
      <w:bookmarkStart w:id="37" w:name="first-trial-performance-in-transfer-phas"/>
      <w:bookmarkEnd w:id="36"/>
      <w:bookmarkEnd w:id="37"/>
      <w:r>
        <w:lastRenderedPageBreak/>
        <w:t>First trial performance in Transfer phase</w:t>
      </w:r>
    </w:p>
    <w:p w14:paraId="18574086" w14:textId="77777777" w:rsidR="00D62C18" w:rsidRDefault="00760C63">
      <w:pPr>
        <w:pStyle w:val="FirstParagraph"/>
      </w:pPr>
      <w:r>
        <w:t>We expect younger children to make mor</w:t>
      </w:r>
      <w:r w:rsidR="00D62C18">
        <w:t>e errors when they switch from Test to T</w:t>
      </w:r>
      <w:r>
        <w:t>ransfer if they are solving the task using an arbitrary rule</w:t>
      </w:r>
      <w:r w:rsidR="00D62C18">
        <w:t xml:space="preserve"> (i.e. always pick the first/second ripped cup)</w:t>
      </w:r>
      <w:r>
        <w:t xml:space="preserve">. </w:t>
      </w:r>
    </w:p>
    <w:p w14:paraId="66530A07" w14:textId="77777777" w:rsidR="0055414B" w:rsidRDefault="00760C63">
      <w:pPr>
        <w:pStyle w:val="Heading4"/>
      </w:pPr>
      <w:bookmarkStart w:id="38" w:name="performance-in-trial-1-of-transfer-phase"/>
      <w:bookmarkEnd w:id="38"/>
      <w:r>
        <w:t>Performance in trial 1 of Transfer phase</w:t>
      </w:r>
    </w:p>
    <w:p w14:paraId="1AB494F9" w14:textId="77777777" w:rsidR="00D62C18" w:rsidRDefault="00760C63">
      <w:pPr>
        <w:pStyle w:val="SourceCode"/>
      </w:pPr>
      <w:r>
        <w:rPr>
          <w:rStyle w:val="NormalTok"/>
        </w:rPr>
        <w:t>firsttrial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(correct~agemonths+sex+trialtype,</w:t>
      </w:r>
      <w:r>
        <w:rPr>
          <w:rStyle w:val="DataTypeTok"/>
        </w:rPr>
        <w:t>data=</w:t>
      </w:r>
      <w:r>
        <w:rPr>
          <w:rStyle w:val="NormalTok"/>
        </w:rPr>
        <w:t>ripchild_1st_trial,</w:t>
      </w:r>
      <w:r>
        <w:rPr>
          <w:rStyle w:val="DataTypeTok"/>
        </w:rPr>
        <w:t>family=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"logit"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(firsttrial)</w:t>
      </w:r>
    </w:p>
    <w:p w14:paraId="1CC3D38D" w14:textId="77777777" w:rsidR="0055414B" w:rsidRDefault="00760C63">
      <w:pPr>
        <w:pStyle w:val="SourceCode"/>
      </w:pP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correct ~ agemonths + sex + trialtype, family = binomial(link = "logit"), </w:t>
      </w:r>
      <w:r>
        <w:br/>
      </w:r>
      <w:r>
        <w:rPr>
          <w:rStyle w:val="VerbatimChar"/>
        </w:rPr>
        <w:t>##     data = ripchild_1st_trial)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-2.0658  -1.0328   0.5699   0.8060   1.5530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Estimate Std. Error z value Pr(&gt;|z|)   </w:t>
      </w:r>
      <w:r>
        <w:br/>
      </w:r>
      <w:r>
        <w:rPr>
          <w:rStyle w:val="VerbatimChar"/>
        </w:rPr>
        <w:t xml:space="preserve">## (Intercept)      -4.36231    1.80644  -2.415  0.01574 * </w:t>
      </w:r>
      <w:r>
        <w:br/>
      </w:r>
      <w:r>
        <w:rPr>
          <w:rStyle w:val="VerbatimChar"/>
        </w:rPr>
        <w:t>## agemonths         0.09633    0.03414   2.822  0.00478 **</w:t>
      </w:r>
      <w:r>
        <w:br/>
      </w:r>
      <w:r>
        <w:rPr>
          <w:rStyle w:val="VerbatimChar"/>
        </w:rPr>
        <w:t xml:space="preserve">## sex2             -0.02901    0.57703  -0.050  0.95990   </w:t>
      </w:r>
      <w:r>
        <w:br/>
      </w:r>
      <w:r>
        <w:rPr>
          <w:rStyle w:val="VerbatimChar"/>
        </w:rPr>
        <w:t xml:space="preserve">## trialtypesticker  0.22316    0.57090   0.391  0.69588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84.069  on 67  degrees of freedom</w:t>
      </w:r>
      <w:r>
        <w:br/>
      </w:r>
      <w:r>
        <w:rPr>
          <w:rStyle w:val="VerbatimChar"/>
        </w:rPr>
        <w:t>## Residual deviance: 74.436  on 64  degrees of freedom</w:t>
      </w:r>
      <w:r>
        <w:br/>
      </w:r>
      <w:r>
        <w:rPr>
          <w:rStyle w:val="VerbatimChar"/>
        </w:rPr>
        <w:t>## AIC: 82.436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14:paraId="1F977974" w14:textId="77777777" w:rsidR="00D62C18" w:rsidRDefault="00760C63">
      <w:pPr>
        <w:pStyle w:val="FirstParagraph"/>
      </w:pPr>
      <w:r>
        <w:rPr>
          <w:b/>
        </w:rPr>
        <w:t>Age emerges as a significant predictor of first trial performance of Transfer.</w:t>
      </w:r>
      <w:r>
        <w:t xml:space="preserve"> </w:t>
      </w:r>
    </w:p>
    <w:p w14:paraId="111B1795" w14:textId="77777777" w:rsidR="0055414B" w:rsidRDefault="00760C63">
      <w:pPr>
        <w:pStyle w:val="FirstParagraph"/>
      </w:pPr>
      <w:r>
        <w:t>We can plot this as:</w:t>
      </w:r>
    </w:p>
    <w:p w14:paraId="57646AB2" w14:textId="77777777" w:rsidR="0055414B" w:rsidRDefault="00760C63">
      <w:pPr>
        <w:pStyle w:val="FirstParagraph"/>
      </w:pPr>
      <w:r>
        <w:rPr>
          <w:noProof/>
        </w:rPr>
        <w:lastRenderedPageBreak/>
        <w:drawing>
          <wp:inline distT="0" distB="0" distL="0" distR="0" wp14:anchorId="3D2437D3" wp14:editId="317E6F72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ipchild_files/figure-docx/unnamed-chunk-41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5E1803" w14:textId="77777777" w:rsidR="0055414B" w:rsidRDefault="00760C63">
      <w:pPr>
        <w:pStyle w:val="BodyText"/>
      </w:pPr>
      <w:r>
        <w:rPr>
          <w:b/>
        </w:rPr>
        <w:t>Younger children tend to make more errors than older children</w:t>
      </w:r>
      <w:r w:rsidR="00D62C18">
        <w:rPr>
          <w:b/>
        </w:rPr>
        <w:t xml:space="preserve"> and very few older children make errors in the first switch case.</w:t>
      </w:r>
    </w:p>
    <w:sectPr w:rsidR="0055414B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Völter Christoph" w:date="2020-07-06T16:58:00Z" w:initials="VC">
    <w:p w14:paraId="01DADCCB" w14:textId="77777777" w:rsidR="00003F29" w:rsidRDefault="00003F29">
      <w:pPr>
        <w:pStyle w:val="CommentText"/>
      </w:pPr>
      <w:r>
        <w:rPr>
          <w:rStyle w:val="CommentReference"/>
        </w:rPr>
        <w:annotationRef/>
      </w:r>
      <w:r>
        <w:t>I would present this plot after the model because its interpretation (the 95%CI ) hinges on the model</w:t>
      </w:r>
    </w:p>
  </w:comment>
  <w:comment w:id="14" w:author="Völter Christoph" w:date="2020-07-06T17:00:00Z" w:initials="VC">
    <w:p w14:paraId="44550B86" w14:textId="77777777" w:rsidR="00003F29" w:rsidRDefault="00003F29">
      <w:pPr>
        <w:pStyle w:val="CommentText"/>
      </w:pPr>
      <w:r>
        <w:rPr>
          <w:rStyle w:val="CommentReference"/>
        </w:rPr>
        <w:annotationRef/>
      </w:r>
      <w:r>
        <w:t>Looks fine I think.</w:t>
      </w:r>
    </w:p>
  </w:comment>
  <w:comment w:id="35" w:author="Völter Christoph" w:date="2020-07-06T18:01:00Z" w:initials="VC">
    <w:p w14:paraId="0DA7DADE" w14:textId="77777777" w:rsidR="00E63D5E" w:rsidRDefault="00E63D5E">
      <w:pPr>
        <w:pStyle w:val="CommentText"/>
      </w:pPr>
      <w:r>
        <w:rPr>
          <w:rStyle w:val="CommentReference"/>
        </w:rPr>
        <w:annotationRef/>
      </w:r>
      <w:r>
        <w:t>Only 68 per phase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1DADCCB" w15:done="0"/>
  <w15:commentEx w15:paraId="44550B86" w15:done="0"/>
  <w15:commentEx w15:paraId="0DA7DAD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C053E5" w14:textId="77777777" w:rsidR="006522D1" w:rsidRDefault="006522D1">
      <w:pPr>
        <w:spacing w:after="0"/>
      </w:pPr>
      <w:r>
        <w:separator/>
      </w:r>
    </w:p>
  </w:endnote>
  <w:endnote w:type="continuationSeparator" w:id="0">
    <w:p w14:paraId="29BB3001" w14:textId="77777777" w:rsidR="006522D1" w:rsidRDefault="006522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3FF129" w14:textId="77777777" w:rsidR="006522D1" w:rsidRDefault="006522D1">
      <w:r>
        <w:separator/>
      </w:r>
    </w:p>
  </w:footnote>
  <w:footnote w:type="continuationSeparator" w:id="0">
    <w:p w14:paraId="136B3FE0" w14:textId="77777777" w:rsidR="006522D1" w:rsidRDefault="006522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918A09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92072"/>
    <w:multiLevelType w:val="multilevel"/>
    <w:tmpl w:val="5A389D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6815139"/>
    <w:multiLevelType w:val="hybridMultilevel"/>
    <w:tmpl w:val="F1446F70"/>
    <w:lvl w:ilvl="0" w:tplc="1A5EF2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ölter Christoph">
    <w15:presenceInfo w15:providerId="None" w15:userId="Völter Christop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03F29"/>
    <w:rsid w:val="00011C8B"/>
    <w:rsid w:val="00046790"/>
    <w:rsid w:val="004E29B3"/>
    <w:rsid w:val="0053746C"/>
    <w:rsid w:val="0055414B"/>
    <w:rsid w:val="00590D07"/>
    <w:rsid w:val="006522D1"/>
    <w:rsid w:val="00760C63"/>
    <w:rsid w:val="00784D58"/>
    <w:rsid w:val="008D6863"/>
    <w:rsid w:val="00B86B75"/>
    <w:rsid w:val="00BC48D5"/>
    <w:rsid w:val="00C36279"/>
    <w:rsid w:val="00D62C18"/>
    <w:rsid w:val="00E315A3"/>
    <w:rsid w:val="00E63D5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430C2"/>
  <w15:docId w15:val="{EB1648E7-C58C-41C4-BDD1-ADDD7F6C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CommentReference">
    <w:name w:val="annotation reference"/>
    <w:basedOn w:val="DefaultParagraphFont"/>
    <w:semiHidden/>
    <w:unhideWhenUsed/>
    <w:rsid w:val="00003F2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03F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03F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03F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03F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003F2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03F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commentsExtended" Target="commentsExtended.xm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comments" Target="comments.xm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2011</Words>
  <Characters>11364</Characters>
  <Application>Microsoft Office Word</Application>
  <DocSecurity>0</DocSecurity>
  <Lines>405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Ripped Foil - Children</vt:lpstr>
    </vt:vector>
  </TitlesOfParts>
  <Company/>
  <LinksUpToDate>false</LinksUpToDate>
  <CharactersWithSpaces>13242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Ripped Foil - Children</dc:title>
  <dc:creator>Zeynep Civelek</dc:creator>
  <cp:lastModifiedBy>Völter Christoph</cp:lastModifiedBy>
  <cp:revision>2</cp:revision>
  <dcterms:created xsi:type="dcterms:W3CDTF">2020-07-06T16:01:00Z</dcterms:created>
  <dcterms:modified xsi:type="dcterms:W3CDTF">2020-07-06T16:01:00Z</dcterms:modified>
</cp:coreProperties>
</file>